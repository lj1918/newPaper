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8458A" w14:textId="77777777" w:rsidR="00065858" w:rsidRDefault="00895105" w:rsidP="00895105">
      <w:pPr>
        <w:ind w:firstLine="560"/>
        <w:jc w:val="center"/>
        <w:rPr>
          <w:sz w:val="28"/>
        </w:rPr>
      </w:pPr>
      <w:r w:rsidRPr="00D91028">
        <w:rPr>
          <w:rFonts w:hint="eastAsia"/>
          <w:sz w:val="28"/>
        </w:rPr>
        <w:t>紫外</w:t>
      </w:r>
      <w:r w:rsidRPr="00D91028">
        <w:rPr>
          <w:rFonts w:hint="eastAsia"/>
          <w:sz w:val="28"/>
        </w:rPr>
        <w:t>-</w:t>
      </w:r>
      <w:r w:rsidRPr="00D91028">
        <w:rPr>
          <w:rFonts w:hint="eastAsia"/>
          <w:sz w:val="28"/>
        </w:rPr>
        <w:t>可见吸收光谱</w:t>
      </w:r>
      <w:r w:rsidR="0008533E">
        <w:rPr>
          <w:rFonts w:hint="eastAsia"/>
          <w:sz w:val="28"/>
        </w:rPr>
        <w:t>与</w:t>
      </w:r>
      <w:r w:rsidR="00A671A2">
        <w:rPr>
          <w:sz w:val="28"/>
        </w:rPr>
        <w:t>CCH-</w:t>
      </w:r>
      <w:r w:rsidR="00BE5DE4" w:rsidRPr="00D91028">
        <w:rPr>
          <w:rFonts w:hint="eastAsia"/>
          <w:sz w:val="28"/>
        </w:rPr>
        <w:t>SVM</w:t>
      </w:r>
      <w:r w:rsidR="00AB4EBF" w:rsidRPr="00D91028">
        <w:rPr>
          <w:sz w:val="28"/>
        </w:rPr>
        <w:t>学习相</w:t>
      </w:r>
      <w:r w:rsidR="00BE5DE4" w:rsidRPr="00D91028">
        <w:rPr>
          <w:rFonts w:hint="eastAsia"/>
          <w:sz w:val="28"/>
        </w:rPr>
        <w:t>结合的</w:t>
      </w:r>
    </w:p>
    <w:p w14:paraId="41F0990C" w14:textId="77777777" w:rsidR="00BE5DE4" w:rsidRPr="00D91028" w:rsidRDefault="00AB4EBF" w:rsidP="00895105">
      <w:pPr>
        <w:ind w:firstLine="560"/>
        <w:jc w:val="center"/>
        <w:rPr>
          <w:sz w:val="28"/>
        </w:rPr>
      </w:pPr>
      <w:r w:rsidRPr="00D91028">
        <w:rPr>
          <w:rFonts w:hint="eastAsia"/>
          <w:sz w:val="28"/>
        </w:rPr>
        <w:t>红葡萄酒</w:t>
      </w:r>
      <w:r w:rsidR="00BE5DE4" w:rsidRPr="00D91028">
        <w:rPr>
          <w:rFonts w:hint="eastAsia"/>
          <w:sz w:val="28"/>
        </w:rPr>
        <w:t>快速检测方法</w:t>
      </w:r>
    </w:p>
    <w:p w14:paraId="462C3A00" w14:textId="77777777" w:rsidR="00D91028" w:rsidRDefault="00D91028" w:rsidP="00D91028">
      <w:pPr>
        <w:ind w:firstLineChars="0" w:firstLine="0"/>
        <w:jc w:val="center"/>
      </w:pPr>
      <w:r w:rsidRPr="00D91028">
        <w:t>刘军</w:t>
      </w:r>
    </w:p>
    <w:p w14:paraId="29B9E745" w14:textId="77777777" w:rsidR="00EA12FE" w:rsidRPr="00D91028" w:rsidRDefault="00EA12FE" w:rsidP="00D91028">
      <w:pPr>
        <w:ind w:firstLineChars="0" w:firstLine="0"/>
        <w:jc w:val="center"/>
      </w:pPr>
      <w:r>
        <w:t>（南京财经大学管理科学与工程学院，江苏，南京</w:t>
      </w:r>
      <w:r>
        <w:t xml:space="preserve"> </w:t>
      </w:r>
      <w:del w:id="0" w:author="zzy" w:date="2017-12-05T20:53:00Z">
        <w:r w:rsidDel="00E173AC">
          <w:delText>210046</w:delText>
        </w:r>
      </w:del>
      <w:ins w:id="1" w:author="zzy" w:date="2017-12-05T20:53:00Z">
        <w:r w:rsidR="00E173AC" w:rsidRPr="00E173AC">
          <w:rPr>
            <w:highlight w:val="yellow"/>
            <w:rPrChange w:id="2" w:author="zzy" w:date="2017-12-05T20:53:00Z">
              <w:rPr/>
            </w:rPrChange>
          </w:rPr>
          <w:t>2100</w:t>
        </w:r>
        <w:r w:rsidR="00E173AC" w:rsidRPr="00E173AC">
          <w:rPr>
            <w:highlight w:val="yellow"/>
            <w:rPrChange w:id="3" w:author="zzy" w:date="2017-12-05T20:53:00Z">
              <w:rPr/>
            </w:rPrChange>
          </w:rPr>
          <w:t>23</w:t>
        </w:r>
      </w:ins>
      <w:r>
        <w:t>）</w:t>
      </w:r>
    </w:p>
    <w:p w14:paraId="5BEA10AA" w14:textId="77777777" w:rsidR="00504A04" w:rsidRDefault="00110D54" w:rsidP="00C77D1F">
      <w:pPr>
        <w:ind w:firstLineChars="0" w:firstLine="0"/>
      </w:pPr>
      <w:r w:rsidRPr="00C77D1F">
        <w:rPr>
          <w:rFonts w:hint="eastAsia"/>
          <w:b/>
        </w:rPr>
        <w:t>摘要：</w:t>
      </w:r>
      <w:r w:rsidR="00696E0E">
        <w:rPr>
          <w:rFonts w:hint="eastAsia"/>
        </w:rPr>
        <w:t>红葡萄酒</w:t>
      </w:r>
      <w:r w:rsidR="00504A04">
        <w:rPr>
          <w:rFonts w:hint="eastAsia"/>
        </w:rPr>
        <w:t>在线快速识别中</w:t>
      </w:r>
      <w:r w:rsidR="00696E0E">
        <w:rPr>
          <w:rFonts w:hint="eastAsia"/>
        </w:rPr>
        <w:t>面临高效</w:t>
      </w:r>
      <w:r w:rsidR="00504A04">
        <w:rPr>
          <w:rFonts w:hint="eastAsia"/>
        </w:rPr>
        <w:t>利用新增样本数据中的新特征来更新识别模型</w:t>
      </w:r>
      <w:r w:rsidR="00C77D1F">
        <w:rPr>
          <w:rFonts w:hint="eastAsia"/>
        </w:rPr>
        <w:t>的</w:t>
      </w:r>
      <w:r w:rsidR="00504A04">
        <w:rPr>
          <w:rFonts w:hint="eastAsia"/>
        </w:rPr>
        <w:t>问题</w:t>
      </w:r>
      <w:r w:rsidR="00696E0E">
        <w:rPr>
          <w:rFonts w:hint="eastAsia"/>
        </w:rPr>
        <w:t>。本文</w:t>
      </w:r>
      <w:r w:rsidR="00C77D1F">
        <w:rPr>
          <w:rFonts w:hint="eastAsia"/>
        </w:rPr>
        <w:t>提出了一种</w:t>
      </w:r>
      <w:r w:rsidR="00115001">
        <w:rPr>
          <w:rFonts w:hint="eastAsia"/>
        </w:rPr>
        <w:t>将</w:t>
      </w:r>
      <w:r w:rsidR="00115001" w:rsidRPr="00115001">
        <w:rPr>
          <w:rFonts w:hint="eastAsia"/>
        </w:rPr>
        <w:t>紫外</w:t>
      </w:r>
      <w:r w:rsidR="00115001" w:rsidRPr="00115001">
        <w:rPr>
          <w:rFonts w:hint="eastAsia"/>
        </w:rPr>
        <w:t>-</w:t>
      </w:r>
      <w:r w:rsidR="00115001" w:rsidRPr="00115001">
        <w:rPr>
          <w:rFonts w:hint="eastAsia"/>
        </w:rPr>
        <w:t>可见吸收光谱</w:t>
      </w:r>
      <w:r w:rsidR="00C77D1F">
        <w:rPr>
          <w:rFonts w:hint="eastAsia"/>
        </w:rPr>
        <w:t>与增量</w:t>
      </w:r>
      <w:r w:rsidR="001155A9">
        <w:rPr>
          <w:rFonts w:hint="eastAsia"/>
        </w:rPr>
        <w:t>支持</w:t>
      </w:r>
      <w:proofErr w:type="gramStart"/>
      <w:r w:rsidR="001155A9">
        <w:rPr>
          <w:rFonts w:hint="eastAsia"/>
        </w:rPr>
        <w:t>向量机</w:t>
      </w:r>
      <w:proofErr w:type="gramEnd"/>
      <w:r w:rsidR="00115001">
        <w:rPr>
          <w:rFonts w:hint="eastAsia"/>
        </w:rPr>
        <w:t>学习</w:t>
      </w:r>
      <w:r w:rsidR="001155A9">
        <w:rPr>
          <w:rFonts w:hint="eastAsia"/>
        </w:rPr>
        <w:t>相</w:t>
      </w:r>
      <w:r w:rsidR="00C77D1F">
        <w:rPr>
          <w:rFonts w:hint="eastAsia"/>
        </w:rPr>
        <w:t>结合的识别方法</w:t>
      </w:r>
      <w:r w:rsidR="003904C4">
        <w:rPr>
          <w:rFonts w:hint="eastAsia"/>
        </w:rPr>
        <w:t>，</w:t>
      </w:r>
      <w:r w:rsidR="00726977">
        <w:rPr>
          <w:rFonts w:hint="eastAsia"/>
        </w:rPr>
        <w:t>在每次</w:t>
      </w:r>
      <w:r w:rsidR="003904C4" w:rsidRPr="00726977">
        <w:rPr>
          <w:rFonts w:hint="eastAsia"/>
        </w:rPr>
        <w:t>增量学习</w:t>
      </w:r>
      <w:r w:rsidR="003904C4">
        <w:rPr>
          <w:rFonts w:hint="eastAsia"/>
        </w:rPr>
        <w:t>的</w:t>
      </w:r>
      <w:r w:rsidR="00726977">
        <w:rPr>
          <w:rFonts w:hint="eastAsia"/>
        </w:rPr>
        <w:t>迭代中</w:t>
      </w:r>
      <w:r w:rsidR="00726977" w:rsidRPr="00726977">
        <w:rPr>
          <w:rFonts w:hint="eastAsia"/>
        </w:rPr>
        <w:t>将新训练样本包含的新特征引入识别模型，在不显著增加训练时间的前提下，快速更新识别模型。实验结果表明：通过该方法建立的识别模型在训练效率与识别准确率上获得了较好的平衡。</w:t>
      </w:r>
    </w:p>
    <w:p w14:paraId="3D8E385A" w14:textId="77777777" w:rsidR="00110D54" w:rsidRDefault="00110D54" w:rsidP="00C77D1F">
      <w:pPr>
        <w:ind w:firstLineChars="0" w:firstLine="0"/>
      </w:pPr>
      <w:r w:rsidRPr="00C77D1F">
        <w:rPr>
          <w:rFonts w:hint="eastAsia"/>
          <w:b/>
        </w:rPr>
        <w:t>关键词：</w:t>
      </w:r>
      <w:r w:rsidR="002530E9" w:rsidRPr="00115001">
        <w:rPr>
          <w:rFonts w:hint="eastAsia"/>
        </w:rPr>
        <w:t>紫外</w:t>
      </w:r>
      <w:r w:rsidR="002530E9" w:rsidRPr="00115001">
        <w:rPr>
          <w:rFonts w:hint="eastAsia"/>
        </w:rPr>
        <w:t>-</w:t>
      </w:r>
      <w:r w:rsidR="002530E9" w:rsidRPr="00115001">
        <w:rPr>
          <w:rFonts w:hint="eastAsia"/>
        </w:rPr>
        <w:t>可见吸收光谱</w:t>
      </w:r>
      <w:r>
        <w:rPr>
          <w:rFonts w:hint="eastAsia"/>
        </w:rPr>
        <w:t>；增量学习；</w:t>
      </w:r>
      <w:r w:rsidR="00CC0982" w:rsidRPr="00F6638A">
        <w:rPr>
          <w:color w:val="FF0000"/>
          <w:rPrChange w:id="4" w:author="zzy" w:date="2017-12-05T21:10:00Z">
            <w:rPr/>
          </w:rPrChange>
        </w:rPr>
        <w:t>I</w:t>
      </w:r>
      <w:r w:rsidRPr="00F6638A">
        <w:rPr>
          <w:color w:val="FF0000"/>
          <w:rPrChange w:id="5" w:author="zzy" w:date="2017-12-05T21:10:00Z">
            <w:rPr/>
          </w:rPrChange>
        </w:rPr>
        <w:t>-SVM</w:t>
      </w:r>
      <w:r>
        <w:rPr>
          <w:rFonts w:hint="eastAsia"/>
        </w:rPr>
        <w:t>；</w:t>
      </w:r>
      <w:r w:rsidR="00AB4EBF">
        <w:rPr>
          <w:rFonts w:hint="eastAsia"/>
        </w:rPr>
        <w:t>红葡萄酒</w:t>
      </w:r>
      <w:r w:rsidR="000A6FFD">
        <w:rPr>
          <w:rFonts w:hint="eastAsia"/>
        </w:rPr>
        <w:t>；</w:t>
      </w:r>
      <w:r w:rsidR="00126723">
        <w:rPr>
          <w:rFonts w:hint="eastAsia"/>
        </w:rPr>
        <w:t>在线识别</w:t>
      </w:r>
    </w:p>
    <w:p w14:paraId="1414B26F" w14:textId="77777777" w:rsidR="00BE5DE4" w:rsidRPr="007B1B85" w:rsidRDefault="00BE5DE4" w:rsidP="00BE5DE4">
      <w:pPr>
        <w:pStyle w:val="a3"/>
        <w:numPr>
          <w:ilvl w:val="0"/>
          <w:numId w:val="1"/>
        </w:numPr>
        <w:ind w:firstLineChars="0"/>
        <w:rPr>
          <w:b/>
        </w:rPr>
      </w:pPr>
      <w:r w:rsidRPr="007B1B85">
        <w:rPr>
          <w:b/>
        </w:rPr>
        <w:t>引言</w:t>
      </w:r>
    </w:p>
    <w:p w14:paraId="790E08B7" w14:textId="77777777" w:rsidR="00BE5DE4" w:rsidRPr="007B7B48" w:rsidRDefault="00F3550D" w:rsidP="00BE5DE4">
      <w:pPr>
        <w:ind w:firstLine="420"/>
      </w:pPr>
      <w:r>
        <w:rPr>
          <w:rFonts w:hint="eastAsia"/>
        </w:rPr>
        <w:t>随着人们对</w:t>
      </w:r>
      <w:r w:rsidR="00AB4EBF">
        <w:rPr>
          <w:rFonts w:hint="eastAsia"/>
        </w:rPr>
        <w:t>红葡萄酒</w:t>
      </w:r>
      <w:r>
        <w:rPr>
          <w:rFonts w:hint="eastAsia"/>
        </w:rPr>
        <w:t>消费量的持续增长</w:t>
      </w:r>
      <w:r>
        <w:rPr>
          <w:rFonts w:hint="eastAsia"/>
        </w:rPr>
        <w:t>,</w:t>
      </w:r>
      <w:r>
        <w:rPr>
          <w:rFonts w:hint="eastAsia"/>
        </w:rPr>
        <w:t>大量假冒伪劣</w:t>
      </w:r>
      <w:r w:rsidR="00AB4EBF">
        <w:rPr>
          <w:rFonts w:hint="eastAsia"/>
        </w:rPr>
        <w:t>红葡萄酒</w:t>
      </w:r>
      <w:r>
        <w:rPr>
          <w:rFonts w:hint="eastAsia"/>
        </w:rPr>
        <w:t>大量涌入市场</w:t>
      </w:r>
      <w:r>
        <w:rPr>
          <w:rFonts w:hint="eastAsia"/>
        </w:rPr>
        <w:t>,</w:t>
      </w:r>
      <w:r>
        <w:rPr>
          <w:rFonts w:hint="eastAsia"/>
        </w:rPr>
        <w:t>为了保护</w:t>
      </w:r>
      <w:r w:rsidR="00AB4EBF">
        <w:rPr>
          <w:rFonts w:hint="eastAsia"/>
        </w:rPr>
        <w:t>红葡萄酒</w:t>
      </w:r>
      <w:r>
        <w:rPr>
          <w:rFonts w:hint="eastAsia"/>
        </w:rPr>
        <w:t>的品牌效应和经济效益</w:t>
      </w:r>
      <w:r>
        <w:rPr>
          <w:rFonts w:hint="eastAsia"/>
        </w:rPr>
        <w:t>,</w:t>
      </w:r>
      <w:r>
        <w:rPr>
          <w:rFonts w:hint="eastAsia"/>
        </w:rPr>
        <w:t>维护消费者的合法权益</w:t>
      </w:r>
      <w:r>
        <w:rPr>
          <w:rFonts w:hint="eastAsia"/>
        </w:rPr>
        <w:t>,</w:t>
      </w:r>
      <w:r>
        <w:rPr>
          <w:rFonts w:hint="eastAsia"/>
        </w:rPr>
        <w:t>对</w:t>
      </w:r>
      <w:r w:rsidR="00AB4EBF">
        <w:rPr>
          <w:rFonts w:hint="eastAsia"/>
        </w:rPr>
        <w:t>红葡萄酒</w:t>
      </w:r>
      <w:r>
        <w:rPr>
          <w:rFonts w:hint="eastAsia"/>
        </w:rPr>
        <w:t>进行快速识别至关重要</w:t>
      </w:r>
      <w:r w:rsidR="00BE5DE4">
        <w:rPr>
          <w:rFonts w:hint="eastAsia"/>
        </w:rPr>
        <w:t>。</w:t>
      </w:r>
    </w:p>
    <w:p w14:paraId="2A713DC2" w14:textId="79E07DF7" w:rsidR="00921BBC" w:rsidRDefault="00115001" w:rsidP="008C411B">
      <w:pPr>
        <w:ind w:firstLine="420"/>
      </w:pPr>
      <w:r w:rsidRPr="00115001">
        <w:rPr>
          <w:rFonts w:hint="eastAsia"/>
        </w:rPr>
        <w:t>紫外</w:t>
      </w:r>
      <w:r w:rsidRPr="00115001">
        <w:rPr>
          <w:rFonts w:hint="eastAsia"/>
        </w:rPr>
        <w:t>-</w:t>
      </w:r>
      <w:r w:rsidRPr="00115001">
        <w:rPr>
          <w:rFonts w:hint="eastAsia"/>
        </w:rPr>
        <w:t>可见吸收光谱</w:t>
      </w:r>
      <w:r w:rsidR="00921BBC" w:rsidRPr="00921BBC">
        <w:rPr>
          <w:rFonts w:hint="eastAsia"/>
        </w:rPr>
        <w:t>法</w:t>
      </w:r>
      <w:del w:id="6" w:author="zzy" w:date="2017-12-05T21:22:00Z">
        <w:r w:rsidR="00342A65" w:rsidDel="00F95701">
          <w:rPr>
            <w:rFonts w:hint="eastAsia"/>
          </w:rPr>
          <w:delText>【】</w:delText>
        </w:r>
      </w:del>
      <w:r w:rsidR="00921BBC">
        <w:rPr>
          <w:rFonts w:hint="eastAsia"/>
        </w:rPr>
        <w:t>通过</w:t>
      </w:r>
      <w:r w:rsidR="00921BBC" w:rsidRPr="00921BBC">
        <w:rPr>
          <w:rFonts w:hint="eastAsia"/>
        </w:rPr>
        <w:t>用</w:t>
      </w:r>
      <w:del w:id="7" w:author="zzy" w:date="2017-12-05T21:23:00Z">
        <w:r w:rsidR="00921BBC" w:rsidRPr="00921BBC" w:rsidDel="00F95701">
          <w:rPr>
            <w:rFonts w:hint="eastAsia"/>
          </w:rPr>
          <w:delText>紫外分光光度计</w:delText>
        </w:r>
      </w:del>
      <w:ins w:id="8" w:author="zzy" w:date="2017-12-05T21:23:00Z">
        <w:r w:rsidR="00F95701">
          <w:rPr>
            <w:rFonts w:hint="eastAsia"/>
          </w:rPr>
          <w:t>紫外可见光谱</w:t>
        </w:r>
        <w:r w:rsidR="00F95701">
          <w:t>仪</w:t>
        </w:r>
      </w:ins>
      <w:r w:rsidR="00921BBC" w:rsidRPr="00921BBC">
        <w:rPr>
          <w:rFonts w:hint="eastAsia"/>
        </w:rPr>
        <w:t>在一定波长范围内对物质进行紫外扫描所得基于分子内电子跃迁产生的吸收光谱</w:t>
      </w:r>
      <w:r w:rsidR="00921BBC">
        <w:rPr>
          <w:rFonts w:hint="eastAsia"/>
        </w:rPr>
        <w:t>。</w:t>
      </w:r>
      <w:r w:rsidR="00464B0A" w:rsidRPr="00115001">
        <w:rPr>
          <w:rFonts w:hint="eastAsia"/>
        </w:rPr>
        <w:t>紫外</w:t>
      </w:r>
      <w:r w:rsidR="00464B0A" w:rsidRPr="00115001">
        <w:rPr>
          <w:rFonts w:hint="eastAsia"/>
        </w:rPr>
        <w:t>-</w:t>
      </w:r>
      <w:r w:rsidR="00464B0A" w:rsidRPr="00115001">
        <w:rPr>
          <w:rFonts w:hint="eastAsia"/>
        </w:rPr>
        <w:t>可见吸收光谱</w:t>
      </w:r>
      <w:r w:rsidR="00464B0A" w:rsidRPr="00921BBC">
        <w:rPr>
          <w:rFonts w:hint="eastAsia"/>
        </w:rPr>
        <w:t>法</w:t>
      </w:r>
      <w:r w:rsidR="00921BBC" w:rsidRPr="003224F2">
        <w:rPr>
          <w:rFonts w:hint="eastAsia"/>
        </w:rPr>
        <w:t>具有</w:t>
      </w:r>
      <w:r w:rsidR="00921BBC" w:rsidRPr="00921BBC">
        <w:rPr>
          <w:rFonts w:hint="eastAsia"/>
        </w:rPr>
        <w:t>灵敏度高、</w:t>
      </w:r>
      <w:r w:rsidR="00921BBC">
        <w:rPr>
          <w:rFonts w:hint="eastAsia"/>
        </w:rPr>
        <w:t>重现</w:t>
      </w:r>
      <w:r w:rsidR="00921BBC" w:rsidRPr="00921BBC">
        <w:rPr>
          <w:rFonts w:hint="eastAsia"/>
        </w:rPr>
        <w:t>性好、</w:t>
      </w:r>
      <w:r w:rsidR="00921BBC">
        <w:rPr>
          <w:rFonts w:hint="eastAsia"/>
        </w:rPr>
        <w:t>效率高</w:t>
      </w:r>
      <w:r w:rsidR="00921BBC" w:rsidRPr="00921BBC">
        <w:rPr>
          <w:rFonts w:hint="eastAsia"/>
        </w:rPr>
        <w:t>、成本低</w:t>
      </w:r>
      <w:r w:rsidR="00921BBC" w:rsidRPr="003224F2">
        <w:rPr>
          <w:rFonts w:hint="eastAsia"/>
        </w:rPr>
        <w:t>等特点</w:t>
      </w:r>
      <w:r w:rsidR="00921BBC">
        <w:rPr>
          <w:rFonts w:hint="eastAsia"/>
        </w:rPr>
        <w:t>，与模式识别算法结合进行检测已被广泛应用于食品、药品等领域，</w:t>
      </w:r>
      <w:del w:id="9" w:author="zzy" w:date="2017-12-05T21:23:00Z">
        <w:r w:rsidR="00921BBC" w:rsidDel="00F95701">
          <w:rPr>
            <w:rFonts w:hint="eastAsia"/>
          </w:rPr>
          <w:delText>并且获得了较好的准确率</w:delText>
        </w:r>
      </w:del>
      <w:ins w:id="10" w:author="zzy" w:date="2017-12-05T21:23:00Z">
        <w:r w:rsidR="00F95701">
          <w:rPr>
            <w:rFonts w:hint="eastAsia"/>
          </w:rPr>
          <w:t>具有</w:t>
        </w:r>
      </w:ins>
      <w:ins w:id="11" w:author="zzy" w:date="2017-12-05T21:24:00Z">
        <w:r w:rsidR="00F95701">
          <w:rPr>
            <w:rFonts w:hint="eastAsia"/>
          </w:rPr>
          <w:t>广阔</w:t>
        </w:r>
        <w:r w:rsidR="00F95701">
          <w:t>的应用前景</w:t>
        </w:r>
      </w:ins>
      <w:r w:rsidR="00921BBC">
        <w:rPr>
          <w:rFonts w:hint="eastAsia"/>
        </w:rPr>
        <w:t>。</w:t>
      </w:r>
    </w:p>
    <w:p w14:paraId="555AF6E5" w14:textId="77777777"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B4EBF">
        <w:t>红葡萄酒</w:t>
      </w:r>
      <w:r w:rsidR="00A56CE3">
        <w:t>的品质</w:t>
      </w:r>
      <w:r w:rsidR="001E4A80">
        <w:t>主要由葡萄原料</w:t>
      </w:r>
      <w:r w:rsidR="007B1B85">
        <w:t>、陈酿方式</w:t>
      </w:r>
      <w:r w:rsidR="001E4A80">
        <w:t>和酿造工艺</w:t>
      </w:r>
      <w:r w:rsidR="007B1B85">
        <w:t>等因素</w:t>
      </w:r>
      <w:r w:rsidR="001E4A80">
        <w:t>决定，而葡萄原料的品质受产地的气候的影响较大</w:t>
      </w:r>
      <w:r w:rsidR="000A5C6B">
        <w:t>，使得同一品牌不同批次的</w:t>
      </w:r>
      <w:r w:rsidR="00AB4EBF">
        <w:t>红葡萄酒</w:t>
      </w:r>
      <w:r w:rsidR="000A5C6B">
        <w:t>的</w:t>
      </w:r>
      <w:r w:rsidR="00115001">
        <w:t>品质</w:t>
      </w:r>
      <w:r w:rsidR="000A5C6B">
        <w:t>存在差异，相应的光谱数据也会发生变化，</w:t>
      </w:r>
      <w:r w:rsidR="0090507C">
        <w:t>从而使得</w:t>
      </w:r>
      <w:r w:rsidR="00A56CE3">
        <w:t>离线训练的分类器的分类准确率将</w:t>
      </w:r>
      <w:r w:rsidR="00115001">
        <w:t>随着时间</w:t>
      </w:r>
      <w:r w:rsidR="0090507C">
        <w:t>发生波动</w:t>
      </w:r>
      <w:r w:rsidR="00A56CE3">
        <w:t>。解决的办法通常是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14:paraId="1DBE8A9B" w14:textId="77777777" w:rsidR="00184457" w:rsidRDefault="00184457" w:rsidP="00BE5DE4">
      <w:pPr>
        <w:ind w:firstLine="420"/>
      </w:pPr>
      <w:r>
        <w:t>本文</w:t>
      </w:r>
      <w:r w:rsidR="00B33496">
        <w:t>针对</w:t>
      </w:r>
      <w:r w:rsidR="00AB4EBF">
        <w:t>红葡萄酒</w:t>
      </w:r>
      <w:r w:rsidR="00B33496">
        <w:t>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w:t>
      </w:r>
      <w:del w:id="12" w:author="zzy" w:date="2017-12-05T20:53:00Z">
        <w:r w:rsidR="001613A7" w:rsidRPr="001613A7" w:rsidDel="00E173AC">
          <w:rPr>
            <w:rFonts w:hint="eastAsia"/>
          </w:rPr>
          <w:delText>红</w:delText>
        </w:r>
        <w:r w:rsidR="00AB4EBF" w:rsidDel="00E173AC">
          <w:rPr>
            <w:rFonts w:hint="eastAsia"/>
          </w:rPr>
          <w:delText>红</w:delText>
        </w:r>
      </w:del>
      <w:ins w:id="13" w:author="zzy" w:date="2017-12-05T20:53:00Z">
        <w:r w:rsidR="00E173AC" w:rsidRPr="00E173AC">
          <w:rPr>
            <w:rFonts w:hint="eastAsia"/>
            <w:highlight w:val="yellow"/>
            <w:rPrChange w:id="14" w:author="zzy" w:date="2017-12-05T20:53:00Z">
              <w:rPr>
                <w:rFonts w:hint="eastAsia"/>
              </w:rPr>
            </w:rPrChange>
          </w:rPr>
          <w:t>干</w:t>
        </w:r>
        <w:r w:rsidR="00E173AC" w:rsidRPr="00E173AC">
          <w:rPr>
            <w:rFonts w:hint="eastAsia"/>
            <w:highlight w:val="yellow"/>
            <w:rPrChange w:id="15" w:author="zzy" w:date="2017-12-05T20:53:00Z">
              <w:rPr>
                <w:rFonts w:hint="eastAsia"/>
              </w:rPr>
            </w:rPrChange>
          </w:rPr>
          <w:t>红</w:t>
        </w:r>
      </w:ins>
      <w:r w:rsidR="00AB4EBF">
        <w:rPr>
          <w:rFonts w:hint="eastAsia"/>
        </w:rPr>
        <w:t>葡萄酒</w:t>
      </w:r>
      <w:r w:rsidR="001613A7" w:rsidRPr="001613A7">
        <w:rPr>
          <w:rFonts w:hint="eastAsia"/>
        </w:rPr>
        <w:t>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14:paraId="31D826DD" w14:textId="77777777" w:rsidR="00BE5DE4" w:rsidRPr="007B1B85" w:rsidRDefault="00BE5DE4" w:rsidP="00BE5DE4">
      <w:pPr>
        <w:pStyle w:val="a3"/>
        <w:numPr>
          <w:ilvl w:val="0"/>
          <w:numId w:val="1"/>
        </w:numPr>
        <w:ind w:firstLineChars="0"/>
        <w:rPr>
          <w:b/>
        </w:rPr>
      </w:pPr>
      <w:r w:rsidRPr="007B1B85">
        <w:rPr>
          <w:b/>
        </w:rPr>
        <w:t>实验材料、设备与方法</w:t>
      </w:r>
    </w:p>
    <w:p w14:paraId="4C57BBDC" w14:textId="77777777" w:rsidR="0036063B" w:rsidRPr="004E6FC0" w:rsidRDefault="0036063B" w:rsidP="0036063B">
      <w:pPr>
        <w:pStyle w:val="a3"/>
        <w:numPr>
          <w:ilvl w:val="1"/>
          <w:numId w:val="1"/>
        </w:numPr>
        <w:ind w:firstLineChars="0"/>
        <w:rPr>
          <w:b/>
        </w:rPr>
      </w:pPr>
      <w:r w:rsidRPr="004E6FC0">
        <w:rPr>
          <w:rFonts w:hint="eastAsia"/>
          <w:b/>
        </w:rPr>
        <w:lastRenderedPageBreak/>
        <w:t>材料与试剂</w:t>
      </w:r>
    </w:p>
    <w:p w14:paraId="5CCEBD03" w14:textId="6DAA4AE3" w:rsidR="0036063B" w:rsidRDefault="006755DF" w:rsidP="00BE5DE4">
      <w:pPr>
        <w:ind w:firstLine="420"/>
      </w:pPr>
      <w:r>
        <w:t>9</w:t>
      </w:r>
      <w:r>
        <w:t>种</w:t>
      </w:r>
      <w:r w:rsidR="00AB4EBF">
        <w:t>红葡萄酒</w:t>
      </w:r>
      <w:r>
        <w:t>样品由国内知名电子商务网站购得，每种</w:t>
      </w:r>
      <w:r w:rsidR="00AB4EBF">
        <w:t>红葡萄酒</w:t>
      </w:r>
      <w:r>
        <w:t>样品分别采购</w:t>
      </w:r>
      <w:r>
        <w:rPr>
          <w:rFonts w:hint="eastAsia"/>
        </w:rPr>
        <w:t>6</w:t>
      </w:r>
      <w:r>
        <w:rPr>
          <w:rFonts w:hint="eastAsia"/>
        </w:rPr>
        <w:t>个批次，共</w:t>
      </w:r>
      <w:r>
        <w:rPr>
          <w:rFonts w:hint="eastAsia"/>
        </w:rPr>
        <w:t>54</w:t>
      </w:r>
      <w:r>
        <w:rPr>
          <w:rFonts w:hint="eastAsia"/>
        </w:rPr>
        <w:t>个</w:t>
      </w:r>
      <w:r w:rsidR="00AB4EBF">
        <w:rPr>
          <w:rFonts w:hint="eastAsia"/>
        </w:rPr>
        <w:t>红葡萄酒</w:t>
      </w:r>
      <w:r>
        <w:rPr>
          <w:rFonts w:hint="eastAsia"/>
        </w:rPr>
        <w:t>样品。</w:t>
      </w:r>
    </w:p>
    <w:p w14:paraId="023610FB" w14:textId="77777777" w:rsidR="0036063B" w:rsidRPr="004E6FC0" w:rsidRDefault="0036063B" w:rsidP="0036063B">
      <w:pPr>
        <w:pStyle w:val="a3"/>
        <w:numPr>
          <w:ilvl w:val="1"/>
          <w:numId w:val="1"/>
        </w:numPr>
        <w:ind w:firstLineChars="0"/>
        <w:rPr>
          <w:b/>
        </w:rPr>
      </w:pPr>
      <w:r w:rsidRPr="004E6FC0">
        <w:rPr>
          <w:b/>
        </w:rPr>
        <w:t>仪器与设备</w:t>
      </w:r>
    </w:p>
    <w:p w14:paraId="6F362E72" w14:textId="77777777" w:rsidR="00BD10FE" w:rsidRDefault="00DA0D1F" w:rsidP="00BD10FE">
      <w:pPr>
        <w:ind w:firstLine="420"/>
      </w:pPr>
      <w:r w:rsidRPr="007B1B85">
        <w:rPr>
          <w:color w:val="FF0000"/>
        </w:rPr>
        <w:t>本实验采用的</w:t>
      </w:r>
      <w:del w:id="16" w:author="zzy" w:date="2017-12-05T20:56:00Z">
        <w:r w:rsidRPr="007B1B85" w:rsidDel="0023550F">
          <w:rPr>
            <w:color w:val="FF0000"/>
          </w:rPr>
          <w:delText>紫外</w:delText>
        </w:r>
      </w:del>
      <w:ins w:id="17" w:author="zzy" w:date="2017-12-05T20:56:00Z">
        <w:r w:rsidR="0023550F" w:rsidRPr="00E33EA7">
          <w:rPr>
            <w:rFonts w:hint="eastAsia"/>
            <w:color w:val="FF0000"/>
            <w:highlight w:val="yellow"/>
            <w:rPrChange w:id="18" w:author="zzy" w:date="2017-12-05T21:13:00Z">
              <w:rPr>
                <w:rFonts w:hint="eastAsia"/>
                <w:color w:val="FF0000"/>
              </w:rPr>
            </w:rPrChange>
          </w:rPr>
          <w:t>光谱信号</w:t>
        </w:r>
        <w:r w:rsidR="0023550F" w:rsidRPr="00E33EA7">
          <w:rPr>
            <w:color w:val="FF0000"/>
            <w:highlight w:val="yellow"/>
            <w:rPrChange w:id="19" w:author="zzy" w:date="2017-12-05T21:13:00Z">
              <w:rPr>
                <w:color w:val="FF0000"/>
              </w:rPr>
            </w:rPrChange>
          </w:rPr>
          <w:t>采集设备</w:t>
        </w:r>
      </w:ins>
      <w:del w:id="20" w:author="zzy" w:date="2017-12-05T20:55:00Z">
        <w:r w:rsidRPr="007B1B85" w:rsidDel="00435A68">
          <w:rPr>
            <w:color w:val="FF0000"/>
          </w:rPr>
          <w:delText>光</w:delText>
        </w:r>
      </w:del>
      <w:r w:rsidRPr="007B1B85">
        <w:rPr>
          <w:color w:val="FF0000"/>
        </w:rPr>
        <w:t>是</w:t>
      </w:r>
      <w:del w:id="21" w:author="zzy" w:date="2017-12-05T20:54:00Z">
        <w:r w:rsidRPr="007B1B85" w:rsidDel="00435A68">
          <w:rPr>
            <w:color w:val="FF0000"/>
          </w:rPr>
          <w:delText>xxx</w:delText>
        </w:r>
      </w:del>
      <w:ins w:id="22" w:author="zzy" w:date="2017-12-05T20:54:00Z">
        <w:r w:rsidR="00435A68" w:rsidRPr="00E33EA7">
          <w:rPr>
            <w:rFonts w:hint="eastAsia"/>
            <w:color w:val="FF0000"/>
            <w:highlight w:val="yellow"/>
            <w:rPrChange w:id="23" w:author="zzy" w:date="2017-12-05T21:13:00Z">
              <w:rPr>
                <w:rFonts w:hint="eastAsia"/>
                <w:color w:val="FF0000"/>
              </w:rPr>
            </w:rPrChange>
          </w:rPr>
          <w:t>北京普析</w:t>
        </w:r>
      </w:ins>
      <w:ins w:id="24" w:author="zzy" w:date="2017-12-05T20:55:00Z">
        <w:r w:rsidR="00435A68" w:rsidRPr="00E33EA7">
          <w:rPr>
            <w:rFonts w:hint="eastAsia"/>
            <w:color w:val="FF0000"/>
            <w:highlight w:val="yellow"/>
            <w:rPrChange w:id="25" w:author="zzy" w:date="2017-12-05T21:13:00Z">
              <w:rPr>
                <w:rFonts w:hint="eastAsia"/>
                <w:color w:val="FF0000"/>
              </w:rPr>
            </w:rPrChange>
          </w:rPr>
          <w:t>通用</w:t>
        </w:r>
      </w:ins>
      <w:ins w:id="26" w:author="zzy" w:date="2017-12-05T20:54:00Z">
        <w:r w:rsidR="00435A68" w:rsidRPr="00E33EA7">
          <w:rPr>
            <w:color w:val="FF0000"/>
            <w:highlight w:val="yellow"/>
            <w:rPrChange w:id="27" w:author="zzy" w:date="2017-12-05T21:13:00Z">
              <w:rPr>
                <w:color w:val="FF0000"/>
              </w:rPr>
            </w:rPrChange>
          </w:rPr>
          <w:t>仪器有限</w:t>
        </w:r>
      </w:ins>
      <w:r w:rsidRPr="007B1B85">
        <w:rPr>
          <w:color w:val="FF0000"/>
        </w:rPr>
        <w:t>公司</w:t>
      </w:r>
      <w:ins w:id="28" w:author="zzy" w:date="2017-12-05T20:56:00Z">
        <w:r w:rsidR="0023550F" w:rsidRPr="00E33EA7">
          <w:rPr>
            <w:rFonts w:hint="eastAsia"/>
            <w:color w:val="FF0000"/>
            <w:highlight w:val="yellow"/>
            <w:rPrChange w:id="29" w:author="zzy" w:date="2017-12-05T21:13:00Z">
              <w:rPr>
                <w:rFonts w:hint="eastAsia"/>
                <w:color w:val="FF0000"/>
              </w:rPr>
            </w:rPrChange>
          </w:rPr>
          <w:t>生产</w:t>
        </w:r>
      </w:ins>
      <w:r w:rsidRPr="007B1B85">
        <w:rPr>
          <w:color w:val="FF0000"/>
        </w:rPr>
        <w:t>的</w:t>
      </w:r>
      <w:r w:rsidR="00EB18C9" w:rsidRPr="007B1B85">
        <w:rPr>
          <w:color w:val="FF0000"/>
        </w:rPr>
        <w:t xml:space="preserve">T6 </w:t>
      </w:r>
      <w:proofErr w:type="gramStart"/>
      <w:r w:rsidR="00EB18C9" w:rsidRPr="007B1B85">
        <w:rPr>
          <w:color w:val="FF0000"/>
        </w:rPr>
        <w:t>新世纪型</w:t>
      </w:r>
      <w:ins w:id="30" w:author="zzy" w:date="2017-12-05T20:56:00Z">
        <w:r w:rsidR="0023550F" w:rsidRPr="00E33EA7">
          <w:rPr>
            <w:rFonts w:hint="eastAsia"/>
            <w:color w:val="FF0000"/>
            <w:highlight w:val="yellow"/>
            <w:rPrChange w:id="31" w:author="zzy" w:date="2017-12-05T21:13:00Z">
              <w:rPr>
                <w:rFonts w:hint="eastAsia"/>
                <w:color w:val="FF0000"/>
              </w:rPr>
            </w:rPrChange>
          </w:rPr>
          <w:t>紫外</w:t>
        </w:r>
        <w:proofErr w:type="gramEnd"/>
        <w:r w:rsidR="0023550F" w:rsidRPr="00E33EA7">
          <w:rPr>
            <w:rFonts w:hint="eastAsia"/>
            <w:color w:val="FF0000"/>
            <w:highlight w:val="yellow"/>
            <w:rPrChange w:id="32" w:author="zzy" w:date="2017-12-05T21:13:00Z">
              <w:rPr>
                <w:rFonts w:hint="eastAsia"/>
                <w:color w:val="FF0000"/>
              </w:rPr>
            </w:rPrChange>
          </w:rPr>
          <w:t>可见</w:t>
        </w:r>
        <w:r w:rsidR="0023550F" w:rsidRPr="00E33EA7">
          <w:rPr>
            <w:color w:val="FF0000"/>
            <w:highlight w:val="yellow"/>
            <w:rPrChange w:id="33" w:author="zzy" w:date="2017-12-05T21:13:00Z">
              <w:rPr>
                <w:color w:val="FF0000"/>
              </w:rPr>
            </w:rPrChange>
          </w:rPr>
          <w:t>光谱仪</w:t>
        </w:r>
      </w:ins>
      <w:del w:id="34" w:author="zzy" w:date="2017-12-05T20:55:00Z">
        <w:r w:rsidR="00EB18C9" w:rsidRPr="00E33EA7" w:rsidDel="00435A68">
          <w:rPr>
            <w:rFonts w:ascii="Times New Roman" w:hAnsi="Times New Roman"/>
            <w:color w:val="FF0000"/>
            <w:highlight w:val="yellow"/>
            <w:rPrChange w:id="35" w:author="zzy" w:date="2017-12-05T21:13:00Z">
              <w:rPr>
                <w:rFonts w:ascii="Times New Roman" w:hAnsi="Times New Roman"/>
                <w:color w:val="FF0000"/>
              </w:rPr>
            </w:rPrChange>
          </w:rPr>
          <w:delText>UV-Vis</w:delText>
        </w:r>
        <w:r w:rsidR="00012130" w:rsidRPr="00E33EA7" w:rsidDel="00435A68">
          <w:rPr>
            <w:rFonts w:hint="eastAsia"/>
            <w:color w:val="FF0000"/>
            <w:highlight w:val="yellow"/>
            <w:rPrChange w:id="36" w:author="zzy" w:date="2017-12-05T21:13:00Z">
              <w:rPr>
                <w:rFonts w:hint="eastAsia"/>
                <w:color w:val="FF0000"/>
              </w:rPr>
            </w:rPrChange>
          </w:rPr>
          <w:delText>光谱仪</w:delText>
        </w:r>
      </w:del>
      <w:r w:rsidR="00012130" w:rsidRPr="00E33EA7">
        <w:rPr>
          <w:rFonts w:hint="eastAsia"/>
          <w:color w:val="FF0000"/>
          <w:highlight w:val="yellow"/>
          <w:rPrChange w:id="37" w:author="zzy" w:date="2017-12-05T21:13:00Z">
            <w:rPr>
              <w:rFonts w:hint="eastAsia"/>
              <w:color w:val="FF0000"/>
            </w:rPr>
          </w:rPrChange>
        </w:rPr>
        <w:t>，</w:t>
      </w:r>
      <w:del w:id="38" w:author="zzy" w:date="2017-12-05T20:57:00Z">
        <w:r w:rsidR="00012130" w:rsidRPr="00E33EA7" w:rsidDel="0023550F">
          <w:rPr>
            <w:rFonts w:hint="eastAsia"/>
            <w:color w:val="FF0000"/>
            <w:highlight w:val="yellow"/>
            <w:rPrChange w:id="39" w:author="zzy" w:date="2017-12-05T21:13:00Z">
              <w:rPr>
                <w:rFonts w:hint="eastAsia"/>
                <w:color w:val="FF0000"/>
              </w:rPr>
            </w:rPrChange>
          </w:rPr>
          <w:delText>收集</w:delText>
        </w:r>
        <w:r w:rsidR="00012130" w:rsidRPr="00E33EA7" w:rsidDel="0023550F">
          <w:rPr>
            <w:rFonts w:hint="eastAsia"/>
            <w:highlight w:val="yellow"/>
            <w:rPrChange w:id="40" w:author="zzy" w:date="2017-12-05T21:13:00Z">
              <w:rPr>
                <w:rFonts w:hint="eastAsia"/>
              </w:rPr>
            </w:rPrChange>
          </w:rPr>
          <w:delText>紫外</w:delText>
        </w:r>
        <w:r w:rsidR="00012130" w:rsidRPr="00E33EA7" w:rsidDel="0023550F">
          <w:rPr>
            <w:rFonts w:hint="eastAsia"/>
            <w:highlight w:val="yellow"/>
            <w:rPrChange w:id="41" w:author="zzy" w:date="2017-12-05T21:13:00Z">
              <w:rPr>
                <w:rFonts w:hint="eastAsia"/>
              </w:rPr>
            </w:rPrChange>
          </w:rPr>
          <w:delText>-</w:delText>
        </w:r>
        <w:r w:rsidR="00012130" w:rsidRPr="00E33EA7" w:rsidDel="0023550F">
          <w:rPr>
            <w:rFonts w:hint="eastAsia"/>
            <w:highlight w:val="yellow"/>
            <w:rPrChange w:id="42" w:author="zzy" w:date="2017-12-05T21:13:00Z">
              <w:rPr>
                <w:rFonts w:hint="eastAsia"/>
              </w:rPr>
            </w:rPrChange>
          </w:rPr>
          <w:delText>可见吸收光谱，</w:delText>
        </w:r>
      </w:del>
      <w:r w:rsidR="00012130" w:rsidRPr="00E33EA7">
        <w:rPr>
          <w:rFonts w:hint="eastAsia"/>
          <w:highlight w:val="yellow"/>
          <w:rPrChange w:id="43" w:author="zzy" w:date="2017-12-05T21:13:00Z">
            <w:rPr>
              <w:rFonts w:hint="eastAsia"/>
            </w:rPr>
          </w:rPrChange>
        </w:rPr>
        <w:t>以</w:t>
      </w:r>
      <w:del w:id="44" w:author="zzy" w:date="2017-12-05T20:56:00Z">
        <w:r w:rsidR="00012130" w:rsidRPr="00E33EA7" w:rsidDel="00435A68">
          <w:rPr>
            <w:rFonts w:hint="eastAsia"/>
            <w:highlight w:val="yellow"/>
            <w:rPrChange w:id="45" w:author="zzy" w:date="2017-12-05T21:13:00Z">
              <w:rPr>
                <w:rFonts w:hint="eastAsia"/>
              </w:rPr>
            </w:rPrChange>
          </w:rPr>
          <w:delText>纯净</w:delText>
        </w:r>
      </w:del>
      <w:ins w:id="46" w:author="zzy" w:date="2017-12-05T20:56:00Z">
        <w:r w:rsidR="00435A68" w:rsidRPr="00E33EA7">
          <w:rPr>
            <w:rFonts w:hint="eastAsia"/>
            <w:highlight w:val="yellow"/>
            <w:rPrChange w:id="47" w:author="zzy" w:date="2017-12-05T21:13:00Z">
              <w:rPr>
                <w:rFonts w:hint="eastAsia"/>
              </w:rPr>
            </w:rPrChange>
          </w:rPr>
          <w:t>去离子</w:t>
        </w:r>
      </w:ins>
      <w:r w:rsidR="00012130">
        <w:rPr>
          <w:rFonts w:hint="eastAsia"/>
        </w:rPr>
        <w:t>水为参比。</w:t>
      </w:r>
    </w:p>
    <w:p w14:paraId="0CA0AD47" w14:textId="77777777" w:rsidR="0036063B" w:rsidRPr="004E6FC0" w:rsidRDefault="0036063B" w:rsidP="0036063B">
      <w:pPr>
        <w:pStyle w:val="a3"/>
        <w:numPr>
          <w:ilvl w:val="1"/>
          <w:numId w:val="1"/>
        </w:numPr>
        <w:ind w:firstLineChars="0"/>
        <w:rPr>
          <w:b/>
        </w:rPr>
      </w:pPr>
      <w:r w:rsidRPr="004E6FC0">
        <w:rPr>
          <w:b/>
        </w:rPr>
        <w:t>方法</w:t>
      </w:r>
    </w:p>
    <w:p w14:paraId="0B242987" w14:textId="77777777" w:rsidR="00BE5DE4" w:rsidRPr="004E6FC0" w:rsidRDefault="0036063B" w:rsidP="0036063B">
      <w:pPr>
        <w:pStyle w:val="a3"/>
        <w:numPr>
          <w:ilvl w:val="2"/>
          <w:numId w:val="1"/>
        </w:numPr>
        <w:ind w:firstLineChars="0"/>
        <w:rPr>
          <w:b/>
        </w:rPr>
      </w:pPr>
      <w:r w:rsidRPr="004E6FC0">
        <w:rPr>
          <w:b/>
        </w:rPr>
        <w:t>样品制备</w:t>
      </w:r>
    </w:p>
    <w:p w14:paraId="0559E462" w14:textId="77777777" w:rsidR="00405BE4" w:rsidRPr="004E6FC0" w:rsidDel="0023550F" w:rsidRDefault="0023550F" w:rsidP="00405BE4">
      <w:pPr>
        <w:ind w:firstLineChars="0"/>
        <w:rPr>
          <w:del w:id="48" w:author="zzy" w:date="2017-12-05T20:59:00Z"/>
          <w:color w:val="FF0000"/>
        </w:rPr>
      </w:pPr>
      <w:ins w:id="49" w:author="zzy" w:date="2017-12-05T20:59:00Z">
        <w:r w:rsidRPr="00E33EA7">
          <w:rPr>
            <w:rFonts w:hint="eastAsia"/>
            <w:color w:val="FF0000"/>
            <w:highlight w:val="yellow"/>
            <w:rPrChange w:id="50" w:author="zzy" w:date="2017-12-05T21:13:00Z">
              <w:rPr>
                <w:rFonts w:hint="eastAsia"/>
                <w:color w:val="FF0000"/>
              </w:rPr>
            </w:rPrChange>
          </w:rPr>
          <w:t>取</w:t>
        </w:r>
        <w:r w:rsidRPr="00E33EA7">
          <w:rPr>
            <w:color w:val="FF0000"/>
            <w:highlight w:val="yellow"/>
            <w:rPrChange w:id="51" w:author="zzy" w:date="2017-12-05T21:13:00Z">
              <w:rPr>
                <w:color w:val="FF0000"/>
              </w:rPr>
            </w:rPrChange>
          </w:rPr>
          <w:t>红酒样品</w:t>
        </w:r>
        <w:r w:rsidRPr="00E33EA7">
          <w:rPr>
            <w:rFonts w:hint="eastAsia"/>
            <w:color w:val="FF0000"/>
            <w:highlight w:val="yellow"/>
            <w:rPrChange w:id="52" w:author="zzy" w:date="2017-12-05T21:13:00Z">
              <w:rPr>
                <w:rFonts w:hint="eastAsia"/>
                <w:color w:val="FF0000"/>
              </w:rPr>
            </w:rPrChange>
          </w:rPr>
          <w:t>100</w:t>
        </w:r>
      </w:ins>
      <w:ins w:id="53" w:author="zzy" w:date="2017-12-05T21:01:00Z">
        <w:r w:rsidR="00E7337F" w:rsidRPr="00E33EA7">
          <w:rPr>
            <w:color w:val="FF0000"/>
            <w:highlight w:val="yellow"/>
            <w:rPrChange w:id="54" w:author="zzy" w:date="2017-12-05T21:13:00Z">
              <w:rPr>
                <w:color w:val="FF0000"/>
              </w:rPr>
            </w:rPrChange>
          </w:rPr>
          <w:t xml:space="preserve"> </w:t>
        </w:r>
      </w:ins>
      <w:ins w:id="55" w:author="zzy" w:date="2017-12-05T20:59:00Z">
        <w:r w:rsidRPr="00E33EA7">
          <w:rPr>
            <w:rFonts w:hint="eastAsia"/>
            <w:color w:val="FF0000"/>
            <w:highlight w:val="yellow"/>
            <w:rPrChange w:id="56" w:author="zzy" w:date="2017-12-05T21:13:00Z">
              <w:rPr>
                <w:rFonts w:hint="eastAsia"/>
                <w:color w:val="FF0000"/>
              </w:rPr>
            </w:rPrChange>
          </w:rPr>
          <w:t>μ</w:t>
        </w:r>
        <w:r w:rsidRPr="00E33EA7">
          <w:rPr>
            <w:color w:val="FF0000"/>
            <w:highlight w:val="yellow"/>
            <w:rPrChange w:id="57" w:author="zzy" w:date="2017-12-05T21:13:00Z">
              <w:rPr>
                <w:color w:val="FF0000"/>
              </w:rPr>
            </w:rPrChange>
          </w:rPr>
          <w:t>L</w:t>
        </w:r>
        <w:r w:rsidRPr="00E33EA7">
          <w:rPr>
            <w:color w:val="FF0000"/>
            <w:highlight w:val="yellow"/>
            <w:rPrChange w:id="58" w:author="zzy" w:date="2017-12-05T21:13:00Z">
              <w:rPr>
                <w:color w:val="FF0000"/>
              </w:rPr>
            </w:rPrChange>
          </w:rPr>
          <w:t>，置于</w:t>
        </w:r>
        <w:r w:rsidRPr="00E33EA7">
          <w:rPr>
            <w:rFonts w:hint="eastAsia"/>
            <w:color w:val="FF0000"/>
            <w:highlight w:val="yellow"/>
            <w:rPrChange w:id="59" w:author="zzy" w:date="2017-12-05T21:13:00Z">
              <w:rPr>
                <w:rFonts w:hint="eastAsia"/>
                <w:color w:val="FF0000"/>
              </w:rPr>
            </w:rPrChange>
          </w:rPr>
          <w:t>3</w:t>
        </w:r>
      </w:ins>
      <w:ins w:id="60" w:author="zzy" w:date="2017-12-05T21:01:00Z">
        <w:r w:rsidR="00E7337F" w:rsidRPr="00E33EA7">
          <w:rPr>
            <w:color w:val="FF0000"/>
            <w:highlight w:val="yellow"/>
            <w:rPrChange w:id="61" w:author="zzy" w:date="2017-12-05T21:13:00Z">
              <w:rPr>
                <w:color w:val="FF0000"/>
              </w:rPr>
            </w:rPrChange>
          </w:rPr>
          <w:t xml:space="preserve"> </w:t>
        </w:r>
      </w:ins>
      <w:ins w:id="62" w:author="zzy" w:date="2017-12-05T20:59:00Z">
        <w:r w:rsidRPr="00E33EA7">
          <w:rPr>
            <w:color w:val="FF0000"/>
            <w:highlight w:val="yellow"/>
            <w:rPrChange w:id="63" w:author="zzy" w:date="2017-12-05T21:13:00Z">
              <w:rPr>
                <w:color w:val="FF0000"/>
              </w:rPr>
            </w:rPrChange>
          </w:rPr>
          <w:t>mL</w:t>
        </w:r>
        <w:r w:rsidRPr="00E33EA7">
          <w:rPr>
            <w:color w:val="FF0000"/>
            <w:highlight w:val="yellow"/>
            <w:rPrChange w:id="64" w:author="zzy" w:date="2017-12-05T21:13:00Z">
              <w:rPr>
                <w:color w:val="FF0000"/>
              </w:rPr>
            </w:rPrChange>
          </w:rPr>
          <w:t>去离子水中，混合均匀</w:t>
        </w:r>
      </w:ins>
      <w:ins w:id="65" w:author="zzy" w:date="2017-12-05T21:00:00Z">
        <w:r w:rsidRPr="00E33EA7">
          <w:rPr>
            <w:color w:val="FF0000"/>
            <w:highlight w:val="yellow"/>
            <w:rPrChange w:id="66" w:author="zzy" w:date="2017-12-05T21:13:00Z">
              <w:rPr>
                <w:color w:val="FF0000"/>
              </w:rPr>
            </w:rPrChange>
          </w:rPr>
          <w:t>，即得到待测样品</w:t>
        </w:r>
        <w:r w:rsidRPr="00E33EA7">
          <w:rPr>
            <w:rFonts w:hint="eastAsia"/>
            <w:color w:val="FF0000"/>
            <w:highlight w:val="yellow"/>
            <w:rPrChange w:id="67" w:author="zzy" w:date="2017-12-05T21:13:00Z">
              <w:rPr>
                <w:rFonts w:hint="eastAsia"/>
                <w:color w:val="FF0000"/>
              </w:rPr>
            </w:rPrChange>
          </w:rPr>
          <w:t>。而后</w:t>
        </w:r>
        <w:r w:rsidRPr="00E33EA7">
          <w:rPr>
            <w:color w:val="FF0000"/>
            <w:highlight w:val="yellow"/>
            <w:rPrChange w:id="68" w:author="zzy" w:date="2017-12-05T21:13:00Z">
              <w:rPr>
                <w:color w:val="FF0000"/>
              </w:rPr>
            </w:rPrChange>
          </w:rPr>
          <w:t>利用紫外光谱仪进行测量，得到相应</w:t>
        </w:r>
        <w:r w:rsidRPr="00E33EA7">
          <w:rPr>
            <w:rFonts w:hint="eastAsia"/>
            <w:color w:val="FF0000"/>
            <w:highlight w:val="yellow"/>
            <w:rPrChange w:id="69" w:author="zzy" w:date="2017-12-05T21:13:00Z">
              <w:rPr>
                <w:rFonts w:hint="eastAsia"/>
                <w:color w:val="FF0000"/>
              </w:rPr>
            </w:rPrChange>
          </w:rPr>
          <w:t>标号</w:t>
        </w:r>
        <w:r w:rsidRPr="00E33EA7">
          <w:rPr>
            <w:color w:val="FF0000"/>
            <w:highlight w:val="yellow"/>
            <w:rPrChange w:id="70" w:author="zzy" w:date="2017-12-05T21:13:00Z">
              <w:rPr>
                <w:color w:val="FF0000"/>
              </w:rPr>
            </w:rPrChange>
          </w:rPr>
          <w:t>的红酒样品的紫外可见光谱</w:t>
        </w:r>
        <w:r w:rsidRPr="00E33EA7">
          <w:rPr>
            <w:rFonts w:hint="eastAsia"/>
            <w:color w:val="FF0000"/>
            <w:highlight w:val="yellow"/>
            <w:rPrChange w:id="71" w:author="zzy" w:date="2017-12-05T21:13:00Z">
              <w:rPr>
                <w:rFonts w:hint="eastAsia"/>
                <w:color w:val="FF0000"/>
              </w:rPr>
            </w:rPrChange>
          </w:rPr>
          <w:t>数据</w:t>
        </w:r>
        <w:r w:rsidRPr="00E33EA7">
          <w:rPr>
            <w:color w:val="FF0000"/>
            <w:highlight w:val="yellow"/>
            <w:rPrChange w:id="72" w:author="zzy" w:date="2017-12-05T21:13:00Z">
              <w:rPr>
                <w:color w:val="FF0000"/>
              </w:rPr>
            </w:rPrChange>
          </w:rPr>
          <w:t>。</w:t>
        </w:r>
      </w:ins>
      <w:del w:id="73" w:author="zzy" w:date="2017-12-05T20:59:00Z">
        <w:r w:rsidR="00405BE4" w:rsidRPr="004E6FC0" w:rsidDel="0023550F">
          <w:rPr>
            <w:rFonts w:hint="eastAsia"/>
            <w:color w:val="FF0000"/>
          </w:rPr>
          <w:delText>将</w:delText>
        </w:r>
        <w:r w:rsidR="00AB4EBF" w:rsidRPr="004E6FC0" w:rsidDel="0023550F">
          <w:rPr>
            <w:rFonts w:hint="eastAsia"/>
            <w:color w:val="FF0000"/>
          </w:rPr>
          <w:delText>红葡萄酒</w:delText>
        </w:r>
        <w:r w:rsidR="00405BE4" w:rsidRPr="004E6FC0" w:rsidDel="0023550F">
          <w:rPr>
            <w:rFonts w:hint="eastAsia"/>
            <w:color w:val="FF0000"/>
          </w:rPr>
          <w:delText>样本在</w:delText>
        </w:r>
        <w:r w:rsidR="00405BE4" w:rsidRPr="004E6FC0" w:rsidDel="0023550F">
          <w:rPr>
            <w:rFonts w:hint="eastAsia"/>
            <w:color w:val="FF0000"/>
          </w:rPr>
          <w:delText>30</w:delText>
        </w:r>
        <w:r w:rsidR="00405BE4" w:rsidRPr="004E6FC0" w:rsidDel="0023550F">
          <w:rPr>
            <w:rFonts w:hint="eastAsia"/>
            <w:color w:val="FF0000"/>
          </w:rPr>
          <w:delText>摄氏度、</w:delText>
        </w:r>
        <w:r w:rsidR="00405BE4" w:rsidRPr="004E6FC0" w:rsidDel="0023550F">
          <w:rPr>
            <w:rFonts w:hint="eastAsia"/>
            <w:color w:val="FF0000"/>
          </w:rPr>
          <w:delText>0.0925MPa</w:delText>
        </w:r>
        <w:r w:rsidR="00405BE4" w:rsidRPr="004E6FC0" w:rsidDel="0023550F">
          <w:rPr>
            <w:rFonts w:hint="eastAsia"/>
            <w:color w:val="FF0000"/>
          </w:rPr>
          <w:delText>真空度条件下旋转蒸发</w:delText>
        </w:r>
        <w:r w:rsidR="00405BE4" w:rsidRPr="004E6FC0" w:rsidDel="0023550F">
          <w:rPr>
            <w:rFonts w:hint="eastAsia"/>
            <w:color w:val="FF0000"/>
          </w:rPr>
          <w:delText>15</w:delText>
        </w:r>
        <w:r w:rsidR="00405BE4" w:rsidRPr="004E6FC0" w:rsidDel="0023550F">
          <w:rPr>
            <w:rFonts w:hint="eastAsia"/>
            <w:color w:val="FF0000"/>
          </w:rPr>
          <w:delText>分钟，，收集馏出液作为待测样。</w:delText>
        </w:r>
      </w:del>
    </w:p>
    <w:p w14:paraId="649B29E3" w14:textId="77777777" w:rsidR="0036063B" w:rsidRPr="004E6FC0" w:rsidRDefault="0036063B" w:rsidP="0036063B">
      <w:pPr>
        <w:pStyle w:val="a3"/>
        <w:numPr>
          <w:ilvl w:val="2"/>
          <w:numId w:val="1"/>
        </w:numPr>
        <w:ind w:firstLineChars="0"/>
        <w:rPr>
          <w:b/>
        </w:rPr>
      </w:pPr>
      <w:r w:rsidRPr="004E6FC0">
        <w:rPr>
          <w:b/>
        </w:rPr>
        <w:t>谱图测试</w:t>
      </w:r>
      <w:r w:rsidR="00F508EB" w:rsidRPr="004E6FC0">
        <w:rPr>
          <w:b/>
        </w:rPr>
        <w:t>（采集）</w:t>
      </w:r>
    </w:p>
    <w:p w14:paraId="2FA2E2B3" w14:textId="77777777" w:rsidR="00EB18C9" w:rsidRDefault="00EB18C9" w:rsidP="00405BE4">
      <w:pPr>
        <w:ind w:firstLineChars="0"/>
      </w:pPr>
    </w:p>
    <w:p w14:paraId="16DFC2D3" w14:textId="77777777" w:rsidR="008A022E" w:rsidRDefault="008A022E" w:rsidP="00630334">
      <w:pPr>
        <w:ind w:firstLine="420"/>
        <w:jc w:val="center"/>
      </w:pPr>
      <w:r>
        <w:rPr>
          <w:rFonts w:hint="eastAsia"/>
          <w:noProof/>
        </w:rPr>
        <w:drawing>
          <wp:inline distT="0" distB="0" distL="0" distR="0" wp14:anchorId="5E5FEAAB" wp14:editId="20BA810F">
            <wp:extent cx="4155831" cy="3368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紫外光谱图(波长重要性分析).png"/>
                    <pic:cNvPicPr/>
                  </pic:nvPicPr>
                  <pic:blipFill>
                    <a:blip r:embed="rId7">
                      <a:extLst>
                        <a:ext uri="{28A0092B-C50C-407E-A947-70E740481C1C}">
                          <a14:useLocalDpi xmlns:a14="http://schemas.microsoft.com/office/drawing/2010/main" val="0"/>
                        </a:ext>
                      </a:extLst>
                    </a:blip>
                    <a:stretch>
                      <a:fillRect/>
                    </a:stretch>
                  </pic:blipFill>
                  <pic:spPr>
                    <a:xfrm>
                      <a:off x="0" y="0"/>
                      <a:ext cx="4162684" cy="3373594"/>
                    </a:xfrm>
                    <a:prstGeom prst="rect">
                      <a:avLst/>
                    </a:prstGeom>
                  </pic:spPr>
                </pic:pic>
              </a:graphicData>
            </a:graphic>
          </wp:inline>
        </w:drawing>
      </w:r>
    </w:p>
    <w:p w14:paraId="2141CB4E" w14:textId="77777777" w:rsidR="00630334" w:rsidRDefault="00630334" w:rsidP="00630334">
      <w:pPr>
        <w:ind w:firstLine="420"/>
        <w:jc w:val="center"/>
      </w:pPr>
      <w:r>
        <w:rPr>
          <w:rFonts w:hint="eastAsia"/>
        </w:rPr>
        <w:t>图</w:t>
      </w:r>
      <w:r w:rsidR="00464B0A">
        <w:t>1</w:t>
      </w:r>
      <w:r>
        <w:rPr>
          <w:rFonts w:hint="eastAsia"/>
        </w:rPr>
        <w:tab/>
      </w:r>
      <w:r>
        <w:rPr>
          <w:rFonts w:hint="eastAsia"/>
        </w:rPr>
        <w:tab/>
      </w:r>
      <w:r>
        <w:rPr>
          <w:rFonts w:hint="eastAsia"/>
        </w:rPr>
        <w:t>通过信息熵分析波长对分类的贡献度</w:t>
      </w:r>
    </w:p>
    <w:p w14:paraId="74214114" w14:textId="77777777" w:rsidR="0003666C" w:rsidRPr="00D77D73" w:rsidRDefault="00630334" w:rsidP="00E9079D">
      <w:pPr>
        <w:ind w:firstLine="420"/>
      </w:pPr>
      <w:r>
        <w:rPr>
          <w:rFonts w:hint="eastAsia"/>
        </w:rPr>
        <w:t>本实验中，对红葡萄酒样本进行扫描，波数扫描范围</w:t>
      </w:r>
      <w:r>
        <w:rPr>
          <w:rFonts w:hint="eastAsia"/>
        </w:rPr>
        <w:t>190~</w:t>
      </w:r>
      <w:r>
        <w:t>600</w:t>
      </w:r>
      <w:ins w:id="74" w:author="zzy" w:date="2017-12-05T21:01:00Z">
        <w:r w:rsidR="00E7337F">
          <w:t xml:space="preserve"> </w:t>
        </w:r>
      </w:ins>
      <w:r>
        <w:t>nm</w:t>
      </w:r>
      <w:r>
        <w:rPr>
          <w:rFonts w:hint="eastAsia"/>
        </w:rPr>
        <w:t>，得到红葡萄酒</w:t>
      </w:r>
      <w:r w:rsidRPr="00405BE4">
        <w:rPr>
          <w:rFonts w:hint="eastAsia"/>
        </w:rPr>
        <w:t>样的紫外</w:t>
      </w:r>
      <w:r w:rsidRPr="00405BE4">
        <w:rPr>
          <w:rFonts w:hint="eastAsia"/>
        </w:rPr>
        <w:t>-</w:t>
      </w:r>
      <w:r w:rsidRPr="00405BE4">
        <w:rPr>
          <w:rFonts w:hint="eastAsia"/>
        </w:rPr>
        <w:t>可见吸收光谱图</w:t>
      </w:r>
      <w:r>
        <w:rPr>
          <w:rFonts w:hint="eastAsia"/>
        </w:rPr>
        <w:t>，</w:t>
      </w:r>
      <w:r w:rsidRPr="00405BE4">
        <w:rPr>
          <w:rFonts w:hint="eastAsia"/>
        </w:rPr>
        <w:t>样品的扫描时间间隔为</w:t>
      </w:r>
      <w:del w:id="75" w:author="zzy" w:date="2017-12-05T21:01:00Z">
        <w:r w:rsidRPr="00405BE4" w:rsidDel="001B5EDF">
          <w:rPr>
            <w:rFonts w:hint="eastAsia"/>
          </w:rPr>
          <w:delText>0.5</w:delText>
        </w:r>
        <w:r w:rsidDel="001B5EDF">
          <w:rPr>
            <w:rFonts w:hint="eastAsia"/>
          </w:rPr>
          <w:delText>秒</w:delText>
        </w:r>
      </w:del>
      <w:ins w:id="76" w:author="zzy" w:date="2017-12-05T21:01:00Z">
        <w:r w:rsidR="001B5EDF" w:rsidRPr="00E33EA7">
          <w:rPr>
            <w:highlight w:val="yellow"/>
            <w:rPrChange w:id="77" w:author="zzy" w:date="2017-12-05T21:13:00Z">
              <w:rPr/>
            </w:rPrChange>
          </w:rPr>
          <w:t>1 nm</w:t>
        </w:r>
      </w:ins>
      <w:del w:id="78" w:author="zzy" w:date="2017-12-05T21:01:00Z">
        <w:r w:rsidDel="001B5EDF">
          <w:rPr>
            <w:rFonts w:hint="eastAsia"/>
          </w:rPr>
          <w:delText>，积分时间为</w:delText>
        </w:r>
        <w:r w:rsidDel="001B5EDF">
          <w:rPr>
            <w:rFonts w:hint="eastAsia"/>
          </w:rPr>
          <w:delText>2</w:delText>
        </w:r>
        <w:r w:rsidDel="001B5EDF">
          <w:rPr>
            <w:rFonts w:hint="eastAsia"/>
          </w:rPr>
          <w:delText>秒</w:delText>
        </w:r>
      </w:del>
      <w:r>
        <w:rPr>
          <w:rFonts w:hint="eastAsia"/>
        </w:rPr>
        <w:t>。为了更为客观的分析波长对分类的贡献度，我们还通过计算各个波长包含的信息熵对其在分类中的贡献度进行分析。由图</w:t>
      </w:r>
      <w:r w:rsidR="00464B0A">
        <w:t>1</w:t>
      </w:r>
      <w:r>
        <w:rPr>
          <w:rFonts w:hint="eastAsia"/>
        </w:rPr>
        <w:t>可以看出，对于分类贡献较高的前</w:t>
      </w:r>
      <w:r>
        <w:rPr>
          <w:rFonts w:hint="eastAsia"/>
        </w:rPr>
        <w:t>50</w:t>
      </w:r>
      <w:r>
        <w:rPr>
          <w:rFonts w:hint="eastAsia"/>
        </w:rPr>
        <w:t>个波长主要分布在</w:t>
      </w:r>
      <w:r>
        <w:rPr>
          <w:rFonts w:hint="eastAsia"/>
        </w:rPr>
        <w:t>190~</w:t>
      </w:r>
      <w:r>
        <w:t>400 nm</w:t>
      </w:r>
      <w:r>
        <w:t>以</w:t>
      </w:r>
      <w:r>
        <w:lastRenderedPageBreak/>
        <w:t>及</w:t>
      </w:r>
      <w:r>
        <w:rPr>
          <w:rFonts w:hint="eastAsia"/>
        </w:rPr>
        <w:t>5</w:t>
      </w:r>
      <w:r>
        <w:t>30~600 nm</w:t>
      </w:r>
      <w:r>
        <w:t>之间，而贡献度在</w:t>
      </w:r>
      <w:r>
        <w:rPr>
          <w:rFonts w:hint="eastAsia"/>
        </w:rPr>
        <w:t>51~</w:t>
      </w:r>
      <w:r>
        <w:t>150</w:t>
      </w:r>
      <w:r>
        <w:t>名之间的波长主要分布在</w:t>
      </w:r>
      <w:r>
        <w:rPr>
          <w:rFonts w:hint="eastAsia"/>
        </w:rPr>
        <w:t>400~</w:t>
      </w:r>
      <w:r>
        <w:t>530 nm</w:t>
      </w:r>
      <w:r>
        <w:t>之间</w:t>
      </w:r>
      <w:r>
        <w:rPr>
          <w:rFonts w:hint="eastAsia"/>
        </w:rPr>
        <w:t>。因此，</w:t>
      </w:r>
      <w:r w:rsidR="002530E9">
        <w:rPr>
          <w:rFonts w:hint="eastAsia"/>
        </w:rPr>
        <w:t>为了更方便更准确地分析红葡萄酒的</w:t>
      </w:r>
      <w:r w:rsidR="002530E9" w:rsidRPr="00405BE4">
        <w:rPr>
          <w:rFonts w:hint="eastAsia"/>
        </w:rPr>
        <w:t>紫外</w:t>
      </w:r>
      <w:r w:rsidR="002530E9" w:rsidRPr="00405BE4">
        <w:rPr>
          <w:rFonts w:hint="eastAsia"/>
        </w:rPr>
        <w:t>-</w:t>
      </w:r>
      <w:r w:rsidR="002530E9" w:rsidRPr="00405BE4">
        <w:rPr>
          <w:rFonts w:hint="eastAsia"/>
        </w:rPr>
        <w:t>可见吸收光谱</w:t>
      </w:r>
      <w:r w:rsidR="002530E9">
        <w:rPr>
          <w:rFonts w:hint="eastAsia"/>
        </w:rPr>
        <w:t>，本文截取的是波长为</w:t>
      </w:r>
      <w:commentRangeStart w:id="79"/>
      <w:r w:rsidR="002530E9">
        <w:t>190~</w:t>
      </w:r>
      <w:r w:rsidR="008A022E">
        <w:t>600</w:t>
      </w:r>
      <w:r w:rsidR="002530E9">
        <w:rPr>
          <w:rFonts w:hint="eastAsia"/>
        </w:rPr>
        <w:t xml:space="preserve"> nm</w:t>
      </w:r>
      <w:commentRangeEnd w:id="79"/>
      <w:r w:rsidR="00F95701">
        <w:rPr>
          <w:rStyle w:val="a8"/>
        </w:rPr>
        <w:commentReference w:id="79"/>
      </w:r>
      <w:r w:rsidR="002530E9">
        <w:rPr>
          <w:rFonts w:hint="eastAsia"/>
        </w:rPr>
        <w:t xml:space="preserve"> </w:t>
      </w:r>
      <w:r w:rsidR="002530E9">
        <w:rPr>
          <w:rFonts w:hint="eastAsia"/>
        </w:rPr>
        <w:t>的吸收光谱数据用于建模分析。</w:t>
      </w:r>
    </w:p>
    <w:p w14:paraId="3ACAA2FD" w14:textId="77777777" w:rsidR="0036063B" w:rsidRPr="004E6FC0" w:rsidRDefault="0007525D" w:rsidP="0007525D">
      <w:pPr>
        <w:pStyle w:val="a3"/>
        <w:numPr>
          <w:ilvl w:val="1"/>
          <w:numId w:val="1"/>
        </w:numPr>
        <w:ind w:firstLineChars="0"/>
        <w:rPr>
          <w:b/>
        </w:rPr>
      </w:pPr>
      <w:r w:rsidRPr="004E6FC0">
        <w:rPr>
          <w:rFonts w:hint="eastAsia"/>
          <w:b/>
        </w:rPr>
        <w:t>数据</w:t>
      </w:r>
      <w:r w:rsidR="00355F4F" w:rsidRPr="004E6FC0">
        <w:rPr>
          <w:rFonts w:hint="eastAsia"/>
          <w:b/>
        </w:rPr>
        <w:t>预</w:t>
      </w:r>
      <w:r w:rsidRPr="004E6FC0">
        <w:rPr>
          <w:rFonts w:hint="eastAsia"/>
          <w:b/>
        </w:rPr>
        <w:t>处理</w:t>
      </w:r>
    </w:p>
    <w:p w14:paraId="0ADB8E2B" w14:textId="77777777" w:rsidR="00012130" w:rsidRDefault="00012130" w:rsidP="00315FAC">
      <w:pPr>
        <w:ind w:firstLine="420"/>
      </w:pPr>
      <w:r>
        <w:rPr>
          <w:rFonts w:hint="eastAsia"/>
        </w:rPr>
        <w:t>基于</w:t>
      </w:r>
      <w:r>
        <w:rPr>
          <w:rFonts w:hint="eastAsia"/>
        </w:rPr>
        <w:t>Python</w:t>
      </w:r>
      <w:r>
        <w:rPr>
          <w:rFonts w:hint="eastAsia"/>
        </w:rPr>
        <w:t>语言的</w:t>
      </w:r>
      <w:r>
        <w:rPr>
          <w:rFonts w:hint="eastAsia"/>
        </w:rPr>
        <w:t>S</w:t>
      </w:r>
      <w:r w:rsidRPr="00012130">
        <w:t>cikit-</w:t>
      </w:r>
      <w:r>
        <w:t>L</w:t>
      </w:r>
      <w:r w:rsidRPr="00012130">
        <w:t>earn</w:t>
      </w:r>
      <w:r>
        <w:t>工具</w:t>
      </w:r>
      <w:r>
        <w:rPr>
          <w:rFonts w:hint="eastAsia"/>
        </w:rPr>
        <w:t>包进行数据处理。</w:t>
      </w:r>
      <w:r>
        <w:t>为了便于对比增量</w:t>
      </w:r>
      <w:r>
        <w:t>SVM</w:t>
      </w:r>
      <w:r>
        <w:t>算法与传统</w:t>
      </w:r>
      <w:r w:rsidR="00B13CB2">
        <w:rPr>
          <w:rFonts w:hint="eastAsia"/>
        </w:rPr>
        <w:t>模式识别</w:t>
      </w:r>
      <w:r>
        <w:t>算法的效率</w:t>
      </w:r>
      <w:r w:rsidR="00B13CB2">
        <w:t>和准确性</w:t>
      </w:r>
      <w:r>
        <w:t>，</w:t>
      </w:r>
      <w:r w:rsidR="00B13CB2">
        <w:t>使用</w:t>
      </w:r>
      <w:r>
        <w:t>蒙特卡洛方法将</w:t>
      </w:r>
      <w:r>
        <w:t>54</w:t>
      </w:r>
      <w:r>
        <w:t>个</w:t>
      </w:r>
      <w:r w:rsidR="00B13CB2">
        <w:t>原始</w:t>
      </w:r>
      <w:r>
        <w:t>样本数据扩充为</w:t>
      </w:r>
      <w:r>
        <w:rPr>
          <w:rFonts w:hint="eastAsia"/>
        </w:rPr>
        <w:t>5400</w:t>
      </w:r>
      <w:r>
        <w:rPr>
          <w:rFonts w:hint="eastAsia"/>
        </w:rPr>
        <w:t>个模拟样本数据，用于对比分类算法的效率和准确率</w:t>
      </w:r>
      <w:r>
        <w:t>。</w:t>
      </w:r>
    </w:p>
    <w:p w14:paraId="23E9BB53" w14:textId="3907E41F" w:rsidR="00355F4F" w:rsidRDefault="006C68B5" w:rsidP="00012130">
      <w:pPr>
        <w:ind w:firstLine="420"/>
      </w:pPr>
      <w:r>
        <w:rPr>
          <w:rFonts w:hint="eastAsia"/>
        </w:rPr>
        <w:t>使用</w:t>
      </w:r>
      <w:r w:rsidR="00012130" w:rsidRPr="00012130">
        <w:rPr>
          <w:rFonts w:hint="eastAsia"/>
        </w:rPr>
        <w:t>StandardScaler</w:t>
      </w:r>
      <w:r w:rsidR="00012130" w:rsidRPr="00012130">
        <w:rPr>
          <w:rFonts w:hint="eastAsia"/>
        </w:rPr>
        <w:t>类</w:t>
      </w:r>
      <w:r>
        <w:rPr>
          <w:rFonts w:hint="eastAsia"/>
        </w:rPr>
        <w:t>对</w:t>
      </w:r>
      <w:r w:rsidR="00C960E7">
        <w:rPr>
          <w:rFonts w:hint="eastAsia"/>
        </w:rPr>
        <w:t>样本数据</w:t>
      </w:r>
      <w:r>
        <w:rPr>
          <w:rFonts w:hint="eastAsia"/>
        </w:rPr>
        <w:t>集</w:t>
      </w:r>
      <w:r w:rsidR="00C960E7">
        <w:rPr>
          <w:rFonts w:hint="eastAsia"/>
        </w:rPr>
        <w:t>进行归一化处理，然后</w:t>
      </w:r>
      <w:r w:rsidR="00C960E7">
        <w:t>将预处理后的</w:t>
      </w:r>
      <w:r w:rsidR="00AB4EBF">
        <w:t>红葡萄酒</w:t>
      </w:r>
      <w:r w:rsidR="00C960E7">
        <w:t>谱</w:t>
      </w:r>
      <w:proofErr w:type="gramStart"/>
      <w:r w:rsidR="00C960E7">
        <w:t>图数据</w:t>
      </w:r>
      <w:proofErr w:type="gramEnd"/>
      <w:r w:rsidR="00C960E7">
        <w:t>随机分为</w:t>
      </w:r>
      <w:r w:rsidR="00E9079D">
        <w:rPr>
          <w:rFonts w:hint="eastAsia"/>
        </w:rPr>
        <w:t>1</w:t>
      </w:r>
      <w:r w:rsidR="00E9079D">
        <w:t>0</w:t>
      </w:r>
      <w:r w:rsidR="00012130">
        <w:t>0</w:t>
      </w:r>
      <w:r w:rsidR="00012130">
        <w:t>份</w:t>
      </w:r>
      <w:r w:rsidR="00E9079D">
        <w:t>（每</w:t>
      </w:r>
      <w:r w:rsidR="0037426B">
        <w:t>份</w:t>
      </w:r>
      <w:r w:rsidR="00E9079D">
        <w:t>包含</w:t>
      </w:r>
      <w:r w:rsidR="00E9079D">
        <w:rPr>
          <w:rFonts w:hint="eastAsia"/>
        </w:rPr>
        <w:t>54</w:t>
      </w:r>
      <w:r w:rsidR="00E9079D">
        <w:rPr>
          <w:rFonts w:hint="eastAsia"/>
        </w:rPr>
        <w:t>个样本数据</w:t>
      </w:r>
      <w:r w:rsidR="00E9079D">
        <w:t>），</w:t>
      </w:r>
      <w:r w:rsidR="00012130">
        <w:rPr>
          <w:rFonts w:hint="eastAsia"/>
        </w:rPr>
        <w:t>使用</w:t>
      </w:r>
      <w:r w:rsidR="00012130" w:rsidRPr="00012130">
        <w:t>train_test_split</w:t>
      </w:r>
      <w:r w:rsidR="00012130">
        <w:t>函数</w:t>
      </w:r>
      <w:r w:rsidR="00E9079D">
        <w:t>对每一部分按照</w:t>
      </w:r>
      <w:r w:rsidR="00E9079D">
        <w:rPr>
          <w:rFonts w:hint="eastAsia"/>
        </w:rPr>
        <w:t>6</w:t>
      </w:r>
      <w:r w:rsidR="00E9079D">
        <w:rPr>
          <w:rFonts w:hint="eastAsia"/>
        </w:rPr>
        <w:t>：</w:t>
      </w:r>
      <w:r w:rsidR="0037426B">
        <w:t>3</w:t>
      </w:r>
      <w:r w:rsidR="00E9079D">
        <w:rPr>
          <w:rFonts w:hint="eastAsia"/>
        </w:rPr>
        <w:t>的比例分为训练数据集和测试数据，用作初试化分类器和增量学习分类器的训练与测试。</w:t>
      </w:r>
      <w:r w:rsidR="00B13CB2">
        <w:rPr>
          <w:rFonts w:hint="eastAsia"/>
        </w:rPr>
        <w:t>采用</w:t>
      </w:r>
      <w:r w:rsidR="00B13CB2" w:rsidRPr="00B13CB2">
        <w:rPr>
          <w:rFonts w:hint="eastAsia"/>
        </w:rPr>
        <w:t>主成分分析</w:t>
      </w:r>
      <w:r w:rsidR="00B13CB2">
        <w:rPr>
          <w:rFonts w:hint="eastAsia"/>
        </w:rPr>
        <w:t>法</w:t>
      </w:r>
      <w:r w:rsidR="00B13CB2" w:rsidRPr="00B13CB2">
        <w:rPr>
          <w:rFonts w:hint="eastAsia"/>
        </w:rPr>
        <w:t>（</w:t>
      </w:r>
      <w:r w:rsidR="00B13CB2" w:rsidRPr="00B13CB2">
        <w:t>Principal</w:t>
      </w:r>
      <w:r w:rsidR="00B13CB2">
        <w:t xml:space="preserve"> </w:t>
      </w:r>
      <w:r w:rsidR="00B13CB2" w:rsidRPr="00B13CB2">
        <w:t xml:space="preserve"> Components </w:t>
      </w:r>
      <w:r w:rsidR="00B13CB2">
        <w:t>A</w:t>
      </w:r>
      <w:r w:rsidR="00B13CB2" w:rsidRPr="00B13CB2">
        <w:t>nalysis</w:t>
      </w:r>
      <w:r w:rsidR="00B13CB2" w:rsidRPr="00B13CB2">
        <w:rPr>
          <w:rFonts w:hint="eastAsia"/>
        </w:rPr>
        <w:t>，</w:t>
      </w:r>
      <w:r w:rsidR="00B13CB2" w:rsidRPr="00B13CB2">
        <w:rPr>
          <w:rFonts w:hint="eastAsia"/>
        </w:rPr>
        <w:t>P</w:t>
      </w:r>
      <w:del w:id="81" w:author="zzy" w:date="2017-12-05T21:11:00Z">
        <w:r w:rsidR="00B13CB2" w:rsidRPr="00B13CB2" w:rsidDel="00E33EA7">
          <w:rPr>
            <w:rFonts w:hint="eastAsia"/>
          </w:rPr>
          <w:delText xml:space="preserve"> </w:delText>
        </w:r>
      </w:del>
      <w:r w:rsidR="00B13CB2" w:rsidRPr="00B13CB2">
        <w:rPr>
          <w:rFonts w:hint="eastAsia"/>
        </w:rPr>
        <w:t>C</w:t>
      </w:r>
      <w:del w:id="82" w:author="zzy" w:date="2017-12-05T21:11:00Z">
        <w:r w:rsidR="00B13CB2" w:rsidRPr="00B13CB2" w:rsidDel="00E33EA7">
          <w:rPr>
            <w:rFonts w:hint="eastAsia"/>
          </w:rPr>
          <w:delText xml:space="preserve"> </w:delText>
        </w:r>
      </w:del>
      <w:r w:rsidR="00B13CB2" w:rsidRPr="00B13CB2">
        <w:rPr>
          <w:rFonts w:hint="eastAsia"/>
        </w:rPr>
        <w:t xml:space="preserve">A </w:t>
      </w:r>
      <w:r w:rsidR="00B13CB2" w:rsidRPr="00B13CB2">
        <w:rPr>
          <w:rFonts w:hint="eastAsia"/>
        </w:rPr>
        <w:t>）</w:t>
      </w:r>
      <w:r w:rsidR="00B13CB2">
        <w:rPr>
          <w:rFonts w:hint="eastAsia"/>
        </w:rPr>
        <w:t>对数据进行降维。</w:t>
      </w:r>
      <w:r w:rsidR="00B13CB2">
        <w:rPr>
          <w:rFonts w:hint="eastAsia"/>
        </w:rPr>
        <w:t>PCA</w:t>
      </w:r>
      <w:r w:rsidR="00355F4F" w:rsidRPr="00355F4F">
        <w:rPr>
          <w:rFonts w:hint="eastAsia"/>
        </w:rPr>
        <w:t>是常用的</w:t>
      </w:r>
      <w:r w:rsidR="00B13CB2">
        <w:rPr>
          <w:rFonts w:hint="eastAsia"/>
        </w:rPr>
        <w:t>高维数</w:t>
      </w:r>
      <w:proofErr w:type="gramStart"/>
      <w:r w:rsidR="00B13CB2">
        <w:rPr>
          <w:rFonts w:hint="eastAsia"/>
        </w:rPr>
        <w:t>据降维</w:t>
      </w:r>
      <w:proofErr w:type="gramEnd"/>
      <w:r w:rsidR="00355F4F" w:rsidRPr="00355F4F">
        <w:rPr>
          <w:rFonts w:hint="eastAsia"/>
        </w:rPr>
        <w:t>方法，</w:t>
      </w:r>
      <w:r w:rsidR="00B13CB2">
        <w:rPr>
          <w:rFonts w:hint="eastAsia"/>
        </w:rPr>
        <w:t>通过</w:t>
      </w:r>
      <w:r w:rsidR="00355F4F" w:rsidRPr="00355F4F">
        <w:rPr>
          <w:rFonts w:hint="eastAsia"/>
        </w:rPr>
        <w:t>取累计贡献率大于</w:t>
      </w:r>
      <w:r w:rsidR="00355F4F" w:rsidRPr="00355F4F">
        <w:rPr>
          <w:rFonts w:hint="eastAsia"/>
        </w:rPr>
        <w:t>98%</w:t>
      </w:r>
      <w:r w:rsidR="00355F4F" w:rsidRPr="00355F4F">
        <w:rPr>
          <w:rFonts w:hint="eastAsia"/>
        </w:rPr>
        <w:t>的主成分作为</w:t>
      </w:r>
      <w:r w:rsidR="00B13CB2">
        <w:rPr>
          <w:rFonts w:hint="eastAsia"/>
        </w:rPr>
        <w:t>增量</w:t>
      </w:r>
      <w:r w:rsidR="00B13CB2">
        <w:rPr>
          <w:rFonts w:hint="eastAsia"/>
        </w:rPr>
        <w:t>SVM</w:t>
      </w:r>
      <w:r w:rsidR="00355F4F" w:rsidRPr="00355F4F">
        <w:rPr>
          <w:rFonts w:hint="eastAsia"/>
        </w:rPr>
        <w:t>分类器的输入变量，降低冗余信息干扰、提高算法运行效率。</w:t>
      </w:r>
    </w:p>
    <w:p w14:paraId="58C41F5D" w14:textId="77777777" w:rsidR="001A29C7" w:rsidRPr="004E6FC0" w:rsidRDefault="001A29C7" w:rsidP="001A29C7">
      <w:pPr>
        <w:pStyle w:val="a3"/>
        <w:numPr>
          <w:ilvl w:val="1"/>
          <w:numId w:val="1"/>
        </w:numPr>
        <w:ind w:firstLineChars="0"/>
        <w:rPr>
          <w:b/>
        </w:rPr>
      </w:pPr>
      <w:r w:rsidRPr="004E6FC0">
        <w:rPr>
          <w:b/>
        </w:rPr>
        <w:t>增量</w:t>
      </w:r>
      <w:r w:rsidR="001465A6" w:rsidRPr="004E6FC0">
        <w:rPr>
          <w:rFonts w:hint="eastAsia"/>
          <w:b/>
        </w:rPr>
        <w:t>SVM</w:t>
      </w:r>
      <w:r w:rsidR="001465A6" w:rsidRPr="004E6FC0">
        <w:rPr>
          <w:b/>
        </w:rPr>
        <w:t>学习</w:t>
      </w:r>
      <w:r w:rsidRPr="004E6FC0">
        <w:rPr>
          <w:b/>
        </w:rPr>
        <w:t>模型</w:t>
      </w:r>
    </w:p>
    <w:p w14:paraId="76F4262C" w14:textId="77777777" w:rsidR="005252FE" w:rsidRDefault="005252FE" w:rsidP="001A29C7">
      <w:pPr>
        <w:ind w:firstLine="420"/>
      </w:pPr>
      <w:r w:rsidRPr="00483DE0">
        <w:rPr>
          <w:rFonts w:ascii="Times New Roman" w:hAnsi="Times New Roman"/>
          <w:noProof/>
        </w:rPr>
        <w:drawing>
          <wp:inline distT="0" distB="0" distL="0" distR="0" wp14:anchorId="2DF5D53F" wp14:editId="4B029F96">
            <wp:extent cx="3987783" cy="26963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401" cy="2696726"/>
                    </a:xfrm>
                    <a:prstGeom prst="rect">
                      <a:avLst/>
                    </a:prstGeom>
                    <a:noFill/>
                    <a:ln>
                      <a:noFill/>
                    </a:ln>
                  </pic:spPr>
                </pic:pic>
              </a:graphicData>
            </a:graphic>
          </wp:inline>
        </w:drawing>
      </w:r>
    </w:p>
    <w:p w14:paraId="0F695BB3" w14:textId="77777777" w:rsidR="005252FE" w:rsidRDefault="005252FE" w:rsidP="005252FE">
      <w:pPr>
        <w:ind w:firstLine="420"/>
        <w:jc w:val="center"/>
      </w:pPr>
      <w:r>
        <w:t>图</w:t>
      </w:r>
      <w:r>
        <w:rPr>
          <w:rFonts w:hint="eastAsia"/>
        </w:rPr>
        <w:t xml:space="preserve">2 </w:t>
      </w:r>
      <w:r>
        <w:rPr>
          <w:rFonts w:hint="eastAsia"/>
        </w:rPr>
        <w:t>增量</w:t>
      </w:r>
      <w:r>
        <w:rPr>
          <w:rFonts w:hint="eastAsia"/>
        </w:rPr>
        <w:t>SVM</w:t>
      </w:r>
      <w:r>
        <w:rPr>
          <w:rFonts w:hint="eastAsia"/>
        </w:rPr>
        <w:t>算法框架</w:t>
      </w:r>
    </w:p>
    <w:p w14:paraId="57EFA34A" w14:textId="77777777" w:rsidR="00635407" w:rsidRDefault="001A29C7" w:rsidP="001A29C7">
      <w:pPr>
        <w:ind w:firstLine="420"/>
      </w:pPr>
      <w:r>
        <w:rPr>
          <w:rFonts w:hint="eastAsia"/>
        </w:rPr>
        <w:t>传统</w:t>
      </w:r>
      <w:r>
        <w:t>支持</w:t>
      </w:r>
      <w:proofErr w:type="gramStart"/>
      <w:r>
        <w:t>向量机</w:t>
      </w:r>
      <w:proofErr w:type="gramEnd"/>
      <w:r w:rsidRPr="001372E4">
        <w:rPr>
          <w:rFonts w:hint="eastAsia"/>
        </w:rPr>
        <w:t>是采用固定不变的训练样本形成的固定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r w:rsidR="00635407">
        <w:rPr>
          <w:rFonts w:hint="eastAsia"/>
        </w:rPr>
        <w:t>，当</w:t>
      </w:r>
      <m:oMath>
        <m:sSub>
          <m:sSubPr>
            <m:ctrlPr>
              <w:rPr>
                <w:rFonts w:ascii="Cambria Math" w:hAnsi="Cambria Math"/>
              </w:rPr>
            </m:ctrlPr>
          </m:sSubPr>
          <m:e>
            <m:r>
              <w:rPr>
                <w:rFonts w:ascii="Cambria Math" w:hAnsi="Cambria Math"/>
              </w:rPr>
              <m:t>U</m:t>
            </m:r>
          </m:e>
          <m:sub>
            <m:r>
              <w:rPr>
                <w:rFonts w:ascii="Cambria Math" w:hAnsi="Cambria Math"/>
              </w:rPr>
              <m:t>new</m:t>
            </m:r>
          </m:sub>
        </m:sSub>
      </m:oMath>
      <w:r w:rsidR="00635407">
        <w:rPr>
          <w:rFonts w:hint="eastAsia"/>
        </w:rPr>
        <w:t>新</w:t>
      </w:r>
      <w:r w:rsidR="00D11776">
        <w:rPr>
          <w:rFonts w:hint="eastAsia"/>
        </w:rPr>
        <w:t>测试</w:t>
      </w:r>
      <w:r w:rsidR="00635407">
        <w:rPr>
          <w:rFonts w:hint="eastAsia"/>
        </w:rPr>
        <w:t>样本包含新的特征时，其识别的准确性将会下降</w:t>
      </w:r>
      <w:r>
        <w:rPr>
          <w:rFonts w:hint="eastAsia"/>
        </w:rPr>
        <w:t>。</w:t>
      </w:r>
      <w:r w:rsidR="00D94AD2">
        <w:rPr>
          <w:rFonts w:hint="eastAsia"/>
        </w:rPr>
        <w:t>使用</w:t>
      </w:r>
      <m:oMath>
        <m:r>
          <m:rPr>
            <m:sty m:val="p"/>
          </m:rPr>
          <w:rPr>
            <w:rFonts w:ascii="Cambria Math" w:hAnsi="Cambria Math" w:hint="eastAsia"/>
          </w:rPr>
          <m:t>训练样本集合</m:t>
        </m:r>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hint="eastAsia"/>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new</m:t>
                </m:r>
              </m:sub>
            </m:sSub>
          </m:e>
        </m:d>
      </m:oMath>
      <w:r w:rsidR="00AF3AFD">
        <w:t>，（其中</w:t>
      </w:r>
      <m:oMath>
        <m:sSub>
          <m:sSubPr>
            <m:ctrlPr>
              <w:rPr>
                <w:rFonts w:ascii="Cambria Math" w:hAnsi="Cambria Math"/>
              </w:rPr>
            </m:ctrlPr>
          </m:sSubPr>
          <m:e>
            <m:r>
              <m:rPr>
                <m:sty m:val="p"/>
              </m:rPr>
              <w:rPr>
                <w:rFonts w:ascii="Cambria Math" w:hAnsi="Cambria Math"/>
              </w:rPr>
              <m:t>L</m:t>
            </m:r>
          </m:e>
          <m:sub>
            <m:r>
              <w:rPr>
                <w:rFonts w:ascii="Cambria Math" w:hAnsi="Cambria Math"/>
              </w:rPr>
              <m:t>old</m:t>
            </m:r>
          </m:sub>
        </m:sSub>
      </m:oMath>
      <w:r w:rsidR="00AF3AFD">
        <w:t>为</w:t>
      </w:r>
      <w:r w:rsidR="00AF3AFD">
        <w:rPr>
          <w:rFonts w:hint="eastAsia"/>
        </w:rPr>
        <w:t>旧训练样本集合，</w:t>
      </w:r>
      <m:oMath>
        <m:sSub>
          <m:sSubPr>
            <m:ctrlPr>
              <w:rPr>
                <w:rFonts w:ascii="Cambria Math" w:hAnsi="Cambria Math"/>
              </w:rPr>
            </m:ctrlPr>
          </m:sSubPr>
          <m:e>
            <m:r>
              <m:rPr>
                <m:sty m:val="p"/>
              </m:rPr>
              <w:rPr>
                <w:rFonts w:ascii="Cambria Math" w:hAnsi="Cambria Math"/>
              </w:rPr>
              <m:t>L</m:t>
            </m:r>
          </m:e>
          <m:sub>
            <m:r>
              <w:rPr>
                <w:rFonts w:ascii="Cambria Math" w:hAnsi="Cambria Math"/>
              </w:rPr>
              <m:t>new</m:t>
            </m:r>
          </m:sub>
        </m:sSub>
      </m:oMath>
      <w:r w:rsidR="00AF3AFD">
        <w:t>为</w:t>
      </w:r>
      <w:r w:rsidR="00D94AD2">
        <w:rPr>
          <w:rFonts w:hint="eastAsia"/>
        </w:rPr>
        <w:t>新</w:t>
      </w:r>
      <w:r w:rsidR="00AF3AFD">
        <w:rPr>
          <w:rFonts w:hint="eastAsia"/>
        </w:rPr>
        <w:t>训练</w:t>
      </w:r>
      <w:r w:rsidR="00D94AD2">
        <w:rPr>
          <w:rFonts w:hint="eastAsia"/>
        </w:rPr>
        <w:t>样本集合</w:t>
      </w:r>
      <w:r w:rsidR="00AF3AFD">
        <w:rPr>
          <w:rFonts w:hint="eastAsia"/>
        </w:rPr>
        <w:t>）</w:t>
      </w:r>
      <w:r w:rsidR="00D94AD2">
        <w:rPr>
          <w:rFonts w:hint="eastAsia"/>
        </w:rPr>
        <w:t>，对识别模型</w:t>
      </w:r>
      <w:proofErr w:type="spellStart"/>
      <w:r w:rsidR="00AF3AFD">
        <w:rPr>
          <w:rFonts w:hint="eastAsia"/>
        </w:rPr>
        <w:t>Clf</w:t>
      </w:r>
      <w:proofErr w:type="spellEnd"/>
      <w:r w:rsidR="00AF3AFD">
        <w:rPr>
          <w:rFonts w:hint="eastAsia"/>
        </w:rPr>
        <w:t>进行</w:t>
      </w:r>
      <w:r w:rsidR="00D94AD2">
        <w:rPr>
          <w:rFonts w:hint="eastAsia"/>
        </w:rPr>
        <w:t>训练，又由于传统</w:t>
      </w:r>
      <w:r w:rsidR="00D94AD2">
        <w:rPr>
          <w:rFonts w:hint="eastAsia"/>
        </w:rPr>
        <w:t>SVM</w:t>
      </w:r>
      <w:r w:rsidR="00D94AD2">
        <w:rPr>
          <w:rFonts w:hint="eastAsia"/>
        </w:rPr>
        <w:t>算法的时间复杂度是</w:t>
      </w:r>
      <m:oMath>
        <m:r>
          <m:rPr>
            <m:sty m:val="p"/>
          </m:rPr>
          <w:rPr>
            <w:rFonts w:ascii="Cambria Math" w:hAnsi="Cambria Math"/>
          </w:rPr>
          <m:t>O</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D94AD2">
        <w:t>（</w:t>
      </w:r>
      <w:r w:rsidR="00D94AD2">
        <w:t>n</w:t>
      </w:r>
      <w:r w:rsidR="00D94AD2">
        <w:t>为样本数量），大量的训练样本使得其训练效率低下。</w:t>
      </w:r>
    </w:p>
    <w:p w14:paraId="1F582FBE" w14:textId="01AB5C58" w:rsidR="005252FE" w:rsidRDefault="00D94AD2" w:rsidP="001A29C7">
      <w:pPr>
        <w:ind w:firstLine="420"/>
      </w:pPr>
      <w:r>
        <w:rPr>
          <w:rFonts w:hint="eastAsia"/>
        </w:rPr>
        <w:lastRenderedPageBreak/>
        <w:t>本文利用</w:t>
      </w:r>
      <w:r w:rsidR="00A671A2">
        <w:rPr>
          <w:rFonts w:hint="eastAsia"/>
        </w:rPr>
        <w:t>CCH</w:t>
      </w:r>
      <w:r w:rsidR="00A671A2">
        <w:t>-</w:t>
      </w:r>
      <w:r w:rsidR="00635407">
        <w:rPr>
          <w:rFonts w:hint="eastAsia"/>
        </w:rPr>
        <w:t>SVM</w:t>
      </w:r>
      <w:r w:rsidR="00635407">
        <w:rPr>
          <w:rFonts w:hint="eastAsia"/>
        </w:rPr>
        <w:t>算法</w:t>
      </w:r>
      <w:r>
        <w:rPr>
          <w:rFonts w:hint="eastAsia"/>
        </w:rPr>
        <w:t>，使用支持向量</w:t>
      </w:r>
      <w:r w:rsidR="00D11776">
        <w:rPr>
          <w:rFonts w:hint="eastAsia"/>
        </w:rPr>
        <w:t>（</w:t>
      </w:r>
      <w:del w:id="83" w:author="zzy" w:date="2017-12-05T21:13:00Z">
        <w:r w:rsidR="00D11776" w:rsidDel="00885E1C">
          <w:rPr>
            <w:rFonts w:hint="eastAsia"/>
          </w:rPr>
          <w:delText>Support</w:delText>
        </w:r>
        <w:r w:rsidR="00D11776" w:rsidDel="00885E1C">
          <w:delText xml:space="preserve">  </w:delText>
        </w:r>
      </w:del>
      <w:ins w:id="84" w:author="zzy" w:date="2017-12-05T21:13:00Z">
        <w:r w:rsidR="00885E1C">
          <w:rPr>
            <w:rFonts w:hint="eastAsia"/>
          </w:rPr>
          <w:t>Support</w:t>
        </w:r>
        <w:r w:rsidR="00885E1C">
          <w:t xml:space="preserve"> </w:t>
        </w:r>
      </w:ins>
      <w:r w:rsidR="00D11776">
        <w:t>Vector</w:t>
      </w:r>
      <w:r w:rsidR="00D11776">
        <w:t>，</w:t>
      </w:r>
      <w:r w:rsidR="00D11776">
        <w:t>SV</w:t>
      </w:r>
      <w:r w:rsidR="00D11776">
        <w:rPr>
          <w:rFonts w:hint="eastAsia"/>
        </w:rPr>
        <w:t>）</w:t>
      </w:r>
      <w:r>
        <w:rPr>
          <w:rFonts w:hint="eastAsia"/>
        </w:rPr>
        <w:t>代替</w:t>
      </w:r>
      <m:oMath>
        <m:sSub>
          <m:sSubPr>
            <m:ctrlPr>
              <w:rPr>
                <w:rFonts w:ascii="Cambria Math" w:hAnsi="Cambria Math"/>
              </w:rPr>
            </m:ctrlPr>
          </m:sSubPr>
          <m:e>
            <m:r>
              <w:rPr>
                <w:rFonts w:ascii="Cambria Math" w:hAnsi="Cambria Math"/>
              </w:rPr>
              <m:t>L</m:t>
            </m:r>
          </m:e>
          <m:sub>
            <m:r>
              <w:rPr>
                <w:rFonts w:ascii="Cambria Math" w:hAnsi="Cambria Math"/>
              </w:rPr>
              <m:t>old</m:t>
            </m:r>
          </m:sub>
        </m:sSub>
      </m:oMath>
      <w:r w:rsidR="00D11776">
        <w:t>，与</w:t>
      </w:r>
      <m:oMath>
        <m:sSub>
          <m:sSubPr>
            <m:ctrlPr>
              <w:rPr>
                <w:rFonts w:ascii="Cambria Math" w:hAnsi="Cambria Math"/>
                <w:i/>
              </w:rPr>
            </m:ctrlPr>
          </m:sSubPr>
          <m:e>
            <m:r>
              <w:rPr>
                <w:rFonts w:ascii="Cambria Math" w:hAnsi="Cambria Math"/>
              </w:rPr>
              <m:t>L</m:t>
            </m:r>
          </m:e>
          <m:sub>
            <m:r>
              <w:rPr>
                <w:rFonts w:ascii="Cambria Math" w:hAnsi="Cambria Math"/>
              </w:rPr>
              <m:t>new</m:t>
            </m:r>
          </m:sub>
        </m:sSub>
      </m:oMath>
      <w:r w:rsidR="00D11776">
        <w:t>一起对分类模型进行训练，</w:t>
      </w:r>
      <w:r w:rsidR="0044422A">
        <w:t>算法框架如图</w:t>
      </w:r>
      <w:r w:rsidR="0044422A">
        <w:t>2</w:t>
      </w:r>
      <w:r w:rsidR="0044422A">
        <w:rPr>
          <w:rFonts w:hint="eastAsia"/>
        </w:rPr>
        <w:t>所示</w:t>
      </w:r>
      <w:r w:rsidR="005252FE">
        <w:rPr>
          <w:rFonts w:hint="eastAsia"/>
        </w:rPr>
        <w:t>。</w:t>
      </w:r>
    </w:p>
    <w:p w14:paraId="152C480B" w14:textId="77777777" w:rsidR="005252FE" w:rsidRDefault="005252FE" w:rsidP="005252FE">
      <w:pPr>
        <w:ind w:firstLine="420"/>
      </w:pPr>
      <w:r>
        <w:t>具体算法如下：</w:t>
      </w:r>
    </w:p>
    <w:p w14:paraId="5ED4946D" w14:textId="77777777" w:rsidR="005252FE" w:rsidRDefault="005252FE" w:rsidP="005252FE">
      <w:pPr>
        <w:ind w:firstLine="420"/>
      </w:pPr>
      <w:r>
        <w:t xml:space="preserve">Step 1 </w:t>
      </w:r>
      <w:r>
        <w:t>使用有标记</w:t>
      </w:r>
      <w:r w:rsidR="00076BD3">
        <w:t>的初始化</w:t>
      </w:r>
      <w:r>
        <w:t>样本数据集</w:t>
      </w:r>
      <m:oMath>
        <m:sSubSup>
          <m:sSubSupPr>
            <m:ctrlPr>
              <w:rPr>
                <w:rFonts w:ascii="Cambria Math" w:hAnsi="Cambria Math"/>
              </w:rPr>
            </m:ctrlPr>
          </m:sSubSupPr>
          <m:e>
            <m:r>
              <w:rPr>
                <w:rFonts w:ascii="Cambria Math" w:hAnsi="Cambria Math"/>
              </w:rPr>
              <m:t>L</m:t>
            </m:r>
          </m:e>
          <m:sub>
            <m:r>
              <w:rPr>
                <w:rFonts w:ascii="Cambria Math" w:hAnsi="Cambria Math"/>
              </w:rPr>
              <m:t>ini</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i=1,2,⋯,c</m:t>
            </m:r>
          </m:e>
        </m:d>
      </m:oMath>
      <w:r>
        <w:t>训练得到初始化分类器</w:t>
      </w:r>
      <w:proofErr w:type="spellStart"/>
      <w:r>
        <w:t>Clf</w:t>
      </w:r>
      <w:proofErr w:type="spellEnd"/>
      <w:r>
        <w:t>和支持向量集合</w:t>
      </w:r>
      <m:oMath>
        <m:sSup>
          <m:sSupPr>
            <m:ctrlPr>
              <w:rPr>
                <w:rFonts w:ascii="Cambria Math" w:hAnsi="Cambria Math"/>
              </w:rPr>
            </m:ctrlPr>
          </m:sSupPr>
          <m:e>
            <m:r>
              <m:rPr>
                <m:sty m:val="p"/>
              </m:rPr>
              <w:rPr>
                <w:rFonts w:ascii="Cambria Math" w:hAnsi="Cambria Math"/>
              </w:rPr>
              <m:t>SV</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i=1,2,⋯,m</m:t>
            </m:r>
          </m:e>
        </m:d>
      </m:oMath>
      <w:r w:rsidR="00076BD3">
        <w:t xml:space="preserve"> </w:t>
      </w:r>
      <w:r w:rsidR="00076BD3">
        <w:t>；</w:t>
      </w:r>
    </w:p>
    <w:p w14:paraId="1C4F0FE9" w14:textId="77777777" w:rsidR="005252FE" w:rsidRDefault="005252FE" w:rsidP="005252FE">
      <w:pPr>
        <w:ind w:leftChars="200" w:left="1050" w:hangingChars="300" w:hanging="630"/>
      </w:pPr>
      <w:r>
        <w:t xml:space="preserve">Step 2 </w:t>
      </w:r>
      <w:r>
        <w:t>获得增量样本数据集</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new</m:t>
                </m:r>
              </m:sub>
            </m:sSub>
          </m:e>
        </m:d>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Pr>
          <w:rFonts w:hint="eastAsia"/>
        </w:rPr>
        <w:t>为</w:t>
      </w:r>
      <w:r w:rsidR="002C439F">
        <w:rPr>
          <w:rFonts w:hint="eastAsia"/>
        </w:rPr>
        <w:t>新获取的</w:t>
      </w:r>
      <w:r>
        <w:rPr>
          <w:rFonts w:hint="eastAsia"/>
        </w:rPr>
        <w:t>标记样本数据集，</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new</m:t>
            </m:r>
          </m:sub>
        </m:sSub>
      </m:oMath>
      <w:r>
        <w:rPr>
          <w:rFonts w:hint="eastAsia"/>
        </w:rPr>
        <w:t>为</w:t>
      </w:r>
      <w:r w:rsidR="002C439F">
        <w:rPr>
          <w:rFonts w:hint="eastAsia"/>
        </w:rPr>
        <w:t>新获取的无标记</w:t>
      </w:r>
      <w:r>
        <w:rPr>
          <w:rFonts w:hint="eastAsia"/>
        </w:rPr>
        <w:t>待分类样本数据集；</w:t>
      </w:r>
    </w:p>
    <w:p w14:paraId="20223038" w14:textId="77777777" w:rsidR="005252FE" w:rsidRDefault="005252FE" w:rsidP="005252FE">
      <w:pPr>
        <w:ind w:leftChars="200" w:left="1050" w:hangingChars="300" w:hanging="630"/>
      </w:pPr>
      <w:r>
        <w:t xml:space="preserve">Step 3 </w:t>
      </w:r>
      <w:r>
        <w:t>将有标记样本数据集</w:t>
      </w:r>
      <w:r>
        <w:t>L</w:t>
      </w:r>
      <w:r>
        <w:t>与支持向量集合</w:t>
      </w:r>
      <w:r>
        <w:t>SV</w:t>
      </w:r>
      <w:r>
        <w:t>合并为训练集，训练分类器</w:t>
      </w:r>
      <w:proofErr w:type="spellStart"/>
      <w:r>
        <w:t>Clf</w:t>
      </w:r>
      <w:proofErr w:type="spellEnd"/>
      <w:r>
        <w:t>，并获得支持向量集合</w:t>
      </w:r>
      <w:r>
        <w:rPr>
          <w:rFonts w:hint="eastAsia"/>
        </w:rPr>
        <w:t>SV</w:t>
      </w:r>
      <w:r>
        <w:rPr>
          <w:rFonts w:hint="eastAsia"/>
        </w:rPr>
        <w:t>；</w:t>
      </w:r>
    </w:p>
    <w:p w14:paraId="5AA08E43" w14:textId="77777777" w:rsidR="005252FE" w:rsidRDefault="005252FE" w:rsidP="005252FE">
      <w:pPr>
        <w:ind w:leftChars="200" w:left="1050" w:hangingChars="300" w:hanging="630"/>
      </w:pPr>
      <w:r>
        <w:t xml:space="preserve">Step4 </w:t>
      </w:r>
      <w:r>
        <w:t>使用</w:t>
      </w:r>
      <w:proofErr w:type="spellStart"/>
      <w:r>
        <w:t>Clf</w:t>
      </w:r>
      <w:proofErr w:type="spellEnd"/>
      <w:r>
        <w:t>对待分类样本数据集</w:t>
      </w:r>
      <w:r>
        <w:t>U</w:t>
      </w:r>
      <w:r>
        <w:t>进行分类识别；</w:t>
      </w:r>
    </w:p>
    <w:p w14:paraId="5C7E89D6" w14:textId="77777777" w:rsidR="005252FE" w:rsidRPr="00523AF0" w:rsidRDefault="005252FE" w:rsidP="005252FE">
      <w:pPr>
        <w:ind w:leftChars="200" w:left="1050" w:hangingChars="300" w:hanging="630"/>
      </w:pPr>
      <w:r>
        <w:t xml:space="preserve">Step5 </w:t>
      </w:r>
      <w:r>
        <w:t>转回</w:t>
      </w:r>
      <w:r>
        <w:t>Step2</w:t>
      </w:r>
    </w:p>
    <w:p w14:paraId="7D7ACD5A" w14:textId="77777777" w:rsidR="0036063B" w:rsidRDefault="0036063B" w:rsidP="00BE5DE4">
      <w:pPr>
        <w:ind w:firstLine="420"/>
      </w:pPr>
    </w:p>
    <w:p w14:paraId="6B24E423" w14:textId="77777777" w:rsidR="00BE5DE4" w:rsidRDefault="001A29C7" w:rsidP="009532FF">
      <w:pPr>
        <w:pStyle w:val="a3"/>
        <w:numPr>
          <w:ilvl w:val="0"/>
          <w:numId w:val="1"/>
        </w:numPr>
        <w:ind w:firstLineChars="0"/>
      </w:pPr>
      <w:r>
        <w:t>结果与分析</w:t>
      </w:r>
    </w:p>
    <w:p w14:paraId="01510908" w14:textId="77777777" w:rsidR="0007525D" w:rsidRDefault="0007525D" w:rsidP="0007525D">
      <w:pPr>
        <w:pStyle w:val="a3"/>
        <w:numPr>
          <w:ilvl w:val="1"/>
          <w:numId w:val="1"/>
        </w:numPr>
        <w:ind w:firstLineChars="0"/>
      </w:pPr>
      <w:r>
        <w:t>紫外光谱数据分析</w:t>
      </w:r>
    </w:p>
    <w:p w14:paraId="1CD42431" w14:textId="77777777" w:rsidR="00464B0A" w:rsidRDefault="00464B0A" w:rsidP="00464B0A">
      <w:pPr>
        <w:ind w:firstLineChars="0" w:firstLine="0"/>
        <w:jc w:val="center"/>
      </w:pPr>
      <w:r>
        <w:rPr>
          <w:noProof/>
        </w:rPr>
        <w:drawing>
          <wp:inline distT="0" distB="0" distL="0" distR="0" wp14:anchorId="3EB12531" wp14:editId="2CECB1A0">
            <wp:extent cx="3739947" cy="26318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紫外光谱图(中文).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4978" cy="2635372"/>
                    </a:xfrm>
                    <a:prstGeom prst="rect">
                      <a:avLst/>
                    </a:prstGeom>
                  </pic:spPr>
                </pic:pic>
              </a:graphicData>
            </a:graphic>
          </wp:inline>
        </w:drawing>
      </w:r>
    </w:p>
    <w:p w14:paraId="117D2CB1" w14:textId="77777777" w:rsidR="00464B0A" w:rsidRDefault="00464B0A" w:rsidP="00464B0A">
      <w:pPr>
        <w:ind w:firstLineChars="0"/>
        <w:jc w:val="center"/>
      </w:pPr>
      <w:r>
        <w:t>图</w:t>
      </w:r>
      <w:r>
        <w:t xml:space="preserve">2 </w:t>
      </w:r>
      <w:r>
        <w:t>红葡萄酒样品的</w:t>
      </w:r>
      <w:r w:rsidRPr="003A559A">
        <w:rPr>
          <w:rFonts w:hint="eastAsia"/>
        </w:rPr>
        <w:t>紫外</w:t>
      </w:r>
      <w:r w:rsidRPr="003A559A">
        <w:rPr>
          <w:rFonts w:hint="eastAsia"/>
        </w:rPr>
        <w:t>-</w:t>
      </w:r>
      <w:r w:rsidRPr="003A559A">
        <w:rPr>
          <w:rFonts w:hint="eastAsia"/>
        </w:rPr>
        <w:t>可见吸收光谱图</w:t>
      </w:r>
    </w:p>
    <w:p w14:paraId="0A284CD2" w14:textId="7EC74443" w:rsidR="0007525D" w:rsidRDefault="00464B0A" w:rsidP="00B96BF0">
      <w:pPr>
        <w:pStyle w:val="a3"/>
        <w:ind w:left="432" w:firstLineChars="0" w:firstLine="360"/>
      </w:pPr>
      <w:r>
        <w:rPr>
          <w:rFonts w:hint="eastAsia"/>
        </w:rPr>
        <w:t>由于测量得到的数据中可能包含了一些冗余信息和噪声干扰，影响建模的准确度，需要对获得的光谱波段进行选择。从图</w:t>
      </w:r>
      <w:r>
        <w:t>2</w:t>
      </w:r>
      <w:r>
        <w:rPr>
          <w:rFonts w:hint="eastAsia"/>
        </w:rPr>
        <w:t xml:space="preserve"> </w:t>
      </w:r>
      <w:r>
        <w:rPr>
          <w:rFonts w:hint="eastAsia"/>
        </w:rPr>
        <w:t>的样品光谱图中可以看出，</w:t>
      </w:r>
      <w:r>
        <w:rPr>
          <w:rFonts w:hint="eastAsia"/>
        </w:rPr>
        <w:t>class</w:t>
      </w:r>
      <w:r>
        <w:t xml:space="preserve"> 3</w:t>
      </w:r>
      <w:r>
        <w:t>与</w:t>
      </w:r>
      <w:r>
        <w:t>class 5</w:t>
      </w:r>
      <w:r>
        <w:rPr>
          <w:rFonts w:hint="eastAsia"/>
        </w:rPr>
        <w:t>的谱图曲线较为相似，</w:t>
      </w:r>
      <w:r>
        <w:rPr>
          <w:rFonts w:hint="eastAsia"/>
        </w:rPr>
        <w:t>c</w:t>
      </w:r>
      <w:r>
        <w:t>lass 1</w:t>
      </w:r>
      <w:r>
        <w:t>、</w:t>
      </w:r>
      <w:r>
        <w:rPr>
          <w:rFonts w:hint="eastAsia"/>
        </w:rPr>
        <w:t>2</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和</w:t>
      </w:r>
      <w:r>
        <w:rPr>
          <w:rFonts w:hint="eastAsia"/>
        </w:rPr>
        <w:t>9</w:t>
      </w:r>
      <w:r>
        <w:rPr>
          <w:rFonts w:hint="eastAsia"/>
        </w:rPr>
        <w:t>的谱</w:t>
      </w:r>
      <w:proofErr w:type="gramStart"/>
      <w:r>
        <w:rPr>
          <w:rFonts w:hint="eastAsia"/>
        </w:rPr>
        <w:t>图较为</w:t>
      </w:r>
      <w:proofErr w:type="gramEnd"/>
      <w:r>
        <w:rPr>
          <w:rFonts w:hint="eastAsia"/>
        </w:rPr>
        <w:t>相似。样品谱图由于</w:t>
      </w:r>
      <w:r w:rsidRPr="0003666C">
        <w:rPr>
          <w:rFonts w:hint="eastAsia"/>
        </w:rPr>
        <w:t>不饱和</w:t>
      </w:r>
      <w:del w:id="85" w:author="zzy" w:date="2017-12-05T21:05:00Z">
        <w:r w:rsidRPr="0003666C" w:rsidDel="00EC22FF">
          <w:rPr>
            <w:rFonts w:hint="eastAsia"/>
          </w:rPr>
          <w:delText>烃和芳族烃</w:delText>
        </w:r>
      </w:del>
      <w:ins w:id="86" w:author="zzy" w:date="2017-12-05T21:05:00Z">
        <w:r w:rsidR="00EC22FF">
          <w:rPr>
            <w:rFonts w:hint="eastAsia"/>
          </w:rPr>
          <w:t>双键等</w:t>
        </w:r>
        <w:r w:rsidR="00EC22FF">
          <w:t>的存在，</w:t>
        </w:r>
      </w:ins>
      <w:r>
        <w:rPr>
          <w:rFonts w:hint="eastAsia"/>
        </w:rPr>
        <w:t>产生的</w:t>
      </w:r>
      <w:r w:rsidRPr="007A7521">
        <w:rPr>
          <w:rFonts w:ascii="Times New Roman" w:hAnsi="Times New Roman"/>
        </w:rPr>
        <w:t>pi-pi*</w:t>
      </w:r>
      <w:r w:rsidRPr="0003666C">
        <w:rPr>
          <w:rFonts w:hint="eastAsia"/>
        </w:rPr>
        <w:t>电子跃迁，</w:t>
      </w:r>
      <w:ins w:id="87" w:author="zzy" w:date="2017-12-05T21:06:00Z">
        <w:r w:rsidR="00EC22FF">
          <w:rPr>
            <w:rFonts w:hint="eastAsia"/>
          </w:rPr>
          <w:t>在</w:t>
        </w:r>
      </w:ins>
      <w:del w:id="88" w:author="zzy" w:date="2017-12-05T21:06:00Z">
        <w:r w:rsidDel="00EC22FF">
          <w:rPr>
            <w:rFonts w:hint="eastAsia"/>
          </w:rPr>
          <w:delText>而</w:delText>
        </w:r>
      </w:del>
      <w:r w:rsidRPr="0003666C">
        <w:t>260</w:t>
      </w:r>
      <w:r>
        <w:t>~</w:t>
      </w:r>
      <w:r w:rsidRPr="0003666C">
        <w:t>275nm</w:t>
      </w:r>
      <w:r>
        <w:t>附近产生明显的</w:t>
      </w:r>
      <w:del w:id="89" w:author="zzy" w:date="2017-12-05T21:06:00Z">
        <w:r w:rsidDel="00EC22FF">
          <w:rPr>
            <w:rFonts w:hint="eastAsia"/>
          </w:rPr>
          <w:delText>在产生的</w:delText>
        </w:r>
      </w:del>
      <w:r>
        <w:rPr>
          <w:rFonts w:hint="eastAsia"/>
        </w:rPr>
        <w:t>吸收峰，在</w:t>
      </w:r>
      <w:r>
        <w:t>260</w:t>
      </w:r>
      <w:r>
        <w:rPr>
          <w:rFonts w:hint="eastAsia"/>
        </w:rPr>
        <w:t xml:space="preserve"> nm</w:t>
      </w:r>
      <w:del w:id="90" w:author="zzy" w:date="2017-12-05T21:12:00Z">
        <w:r w:rsidDel="00E33EA7">
          <w:rPr>
            <w:rFonts w:hint="eastAsia"/>
          </w:rPr>
          <w:delText xml:space="preserve"> </w:delText>
        </w:r>
      </w:del>
      <w:r>
        <w:rPr>
          <w:rFonts w:hint="eastAsia"/>
        </w:rPr>
        <w:t>附近有一个明显的吸收谷，光谱数据区分性比较明显。</w:t>
      </w:r>
    </w:p>
    <w:p w14:paraId="4717CD32" w14:textId="77777777" w:rsidR="00464B0A" w:rsidRDefault="002F2876" w:rsidP="00012A1D">
      <w:pPr>
        <w:ind w:firstLine="420"/>
        <w:jc w:val="center"/>
      </w:pPr>
      <w:r>
        <w:rPr>
          <w:noProof/>
        </w:rPr>
        <w:lastRenderedPageBreak/>
        <w:drawing>
          <wp:anchor distT="0" distB="0" distL="114300" distR="114300" simplePos="0" relativeHeight="251658240" behindDoc="0" locked="0" layoutInCell="1" allowOverlap="1" wp14:anchorId="0F672563" wp14:editId="03120DC7">
            <wp:simplePos x="0" y="0"/>
            <wp:positionH relativeFrom="column">
              <wp:posOffset>3733507</wp:posOffset>
            </wp:positionH>
            <wp:positionV relativeFrom="paragraph">
              <wp:posOffset>742950</wp:posOffset>
            </wp:positionV>
            <wp:extent cx="608400" cy="1119600"/>
            <wp:effectExtent l="0" t="0" r="127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8400" cy="11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6A7315B" wp14:editId="371D5464">
            <wp:extent cx="3859043" cy="273147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199" r="12613"/>
                    <a:stretch/>
                  </pic:blipFill>
                  <pic:spPr bwMode="auto">
                    <a:xfrm>
                      <a:off x="0" y="0"/>
                      <a:ext cx="3865943" cy="2736361"/>
                    </a:xfrm>
                    <a:prstGeom prst="rect">
                      <a:avLst/>
                    </a:prstGeom>
                    <a:ln>
                      <a:noFill/>
                    </a:ln>
                    <a:extLst>
                      <a:ext uri="{53640926-AAD7-44D8-BBD7-CCE9431645EC}">
                        <a14:shadowObscured xmlns:a14="http://schemas.microsoft.com/office/drawing/2010/main"/>
                      </a:ext>
                    </a:extLst>
                  </pic:spPr>
                </pic:pic>
              </a:graphicData>
            </a:graphic>
          </wp:inline>
        </w:drawing>
      </w:r>
    </w:p>
    <w:p w14:paraId="7727E27F" w14:textId="77777777" w:rsidR="00464B0A" w:rsidRDefault="00464B0A" w:rsidP="00464B0A">
      <w:pPr>
        <w:ind w:firstLine="420"/>
        <w:jc w:val="center"/>
      </w:pPr>
      <w:r>
        <w:t>图</w:t>
      </w:r>
      <w:r>
        <w:t>3</w:t>
      </w:r>
      <w:r>
        <w:rPr>
          <w:rFonts w:hint="eastAsia"/>
        </w:rPr>
        <w:t xml:space="preserve"> </w:t>
      </w:r>
      <w:r>
        <w:tab/>
      </w:r>
      <w:r>
        <w:rPr>
          <w:rFonts w:hint="eastAsia"/>
        </w:rPr>
        <w:t>9</w:t>
      </w:r>
      <w:r>
        <w:rPr>
          <w:rFonts w:hint="eastAsia"/>
        </w:rPr>
        <w:t>种红葡萄酒紫外</w:t>
      </w:r>
      <w:r>
        <w:rPr>
          <w:rFonts w:hint="eastAsia"/>
        </w:rPr>
        <w:t>-</w:t>
      </w:r>
      <w:r>
        <w:rPr>
          <w:rFonts w:hint="eastAsia"/>
        </w:rPr>
        <w:t>可视光谱</w:t>
      </w:r>
      <w:r>
        <w:rPr>
          <w:rFonts w:hint="eastAsia"/>
        </w:rPr>
        <w:t>PCA</w:t>
      </w:r>
      <w:r>
        <w:rPr>
          <w:rFonts w:hint="eastAsia"/>
        </w:rPr>
        <w:t>分析图</w:t>
      </w:r>
    </w:p>
    <w:p w14:paraId="502916E0" w14:textId="77777777" w:rsidR="00350D3D" w:rsidRDefault="00464B0A" w:rsidP="00464B0A">
      <w:pPr>
        <w:pStyle w:val="a3"/>
        <w:ind w:left="432" w:firstLineChars="0" w:firstLine="408"/>
      </w:pPr>
      <w:r>
        <w:rPr>
          <w:rFonts w:hint="eastAsia"/>
        </w:rPr>
        <w:t>红葡萄酒中</w:t>
      </w:r>
      <w:proofErr w:type="gramStart"/>
      <w:r>
        <w:rPr>
          <w:rFonts w:hint="eastAsia"/>
        </w:rPr>
        <w:t>酚</w:t>
      </w:r>
      <w:proofErr w:type="gramEnd"/>
      <w:r>
        <w:rPr>
          <w:rFonts w:hint="eastAsia"/>
        </w:rPr>
        <w:t>酸、氨基酸、单宁等物质含量丰富，</w:t>
      </w:r>
      <w:r>
        <w:t>葡萄原料、陈酿方式和酿造工艺等因素对</w:t>
      </w:r>
      <w:r>
        <w:rPr>
          <w:rFonts w:hint="eastAsia"/>
        </w:rPr>
        <w:t>红葡萄酒的</w:t>
      </w:r>
      <w:r>
        <w:t>这些成分及</w:t>
      </w:r>
      <w:r w:rsidRPr="00921BBC">
        <w:rPr>
          <w:rFonts w:hint="eastAsia"/>
        </w:rPr>
        <w:t>不饱和程度</w:t>
      </w:r>
      <w:r>
        <w:rPr>
          <w:rFonts w:hint="eastAsia"/>
        </w:rPr>
        <w:t>产生影响，造成</w:t>
      </w:r>
      <w:r w:rsidRPr="00115001">
        <w:rPr>
          <w:rFonts w:hint="eastAsia"/>
        </w:rPr>
        <w:t>紫外</w:t>
      </w:r>
      <w:r w:rsidRPr="00115001">
        <w:rPr>
          <w:rFonts w:hint="eastAsia"/>
        </w:rPr>
        <w:t>-</w:t>
      </w:r>
      <w:r w:rsidRPr="00115001">
        <w:rPr>
          <w:rFonts w:hint="eastAsia"/>
        </w:rPr>
        <w:t>可见吸收光谱</w:t>
      </w:r>
      <w:r>
        <w:rPr>
          <w:rFonts w:hint="eastAsia"/>
        </w:rPr>
        <w:t>的差异，从而反映了样品的整体特征，</w:t>
      </w:r>
      <w:r w:rsidRPr="00464B0A">
        <w:rPr>
          <w:rFonts w:hint="eastAsia"/>
        </w:rPr>
        <w:t>结合模式识别的算法可以从数据中最大限度的提取信息，样品集进行分类</w:t>
      </w:r>
      <w:r>
        <w:rPr>
          <w:rFonts w:hint="eastAsia"/>
        </w:rPr>
        <w:t>。为降低谱</w:t>
      </w:r>
      <w:proofErr w:type="gramStart"/>
      <w:r>
        <w:rPr>
          <w:rFonts w:hint="eastAsia"/>
        </w:rPr>
        <w:t>图数据</w:t>
      </w:r>
      <w:proofErr w:type="gramEnd"/>
      <w:r>
        <w:rPr>
          <w:rFonts w:hint="eastAsia"/>
        </w:rPr>
        <w:t>的维度，选取</w:t>
      </w:r>
      <w:r>
        <w:rPr>
          <w:rFonts w:hint="eastAsia"/>
        </w:rPr>
        <w:t>190~</w:t>
      </w:r>
      <w:r>
        <w:t>600 nm</w:t>
      </w:r>
      <w:r>
        <w:t>波段内的</w:t>
      </w:r>
      <w:r w:rsidRPr="00115001">
        <w:rPr>
          <w:rFonts w:hint="eastAsia"/>
        </w:rPr>
        <w:t>紫外</w:t>
      </w:r>
      <w:r w:rsidRPr="00115001">
        <w:rPr>
          <w:rFonts w:hint="eastAsia"/>
        </w:rPr>
        <w:t>-</w:t>
      </w:r>
      <w:r w:rsidRPr="00115001">
        <w:rPr>
          <w:rFonts w:hint="eastAsia"/>
        </w:rPr>
        <w:t>可见吸收光谱</w:t>
      </w:r>
      <w:r>
        <w:rPr>
          <w:rFonts w:hint="eastAsia"/>
        </w:rPr>
        <w:t>数据为样本</w:t>
      </w:r>
      <w:r w:rsidR="002F2876">
        <w:rPr>
          <w:rFonts w:hint="eastAsia"/>
        </w:rPr>
        <w:t>，进行</w:t>
      </w:r>
      <w:r w:rsidR="002F2876">
        <w:rPr>
          <w:rFonts w:hint="eastAsia"/>
        </w:rPr>
        <w:t>PCA</w:t>
      </w:r>
      <w:r w:rsidR="002F2876">
        <w:rPr>
          <w:rFonts w:hint="eastAsia"/>
        </w:rPr>
        <w:t>降维。由图</w:t>
      </w:r>
      <w:r w:rsidR="002F2876">
        <w:rPr>
          <w:rFonts w:hint="eastAsia"/>
        </w:rPr>
        <w:t>3</w:t>
      </w:r>
      <w:r w:rsidR="002F2876">
        <w:rPr>
          <w:rFonts w:hint="eastAsia"/>
        </w:rPr>
        <w:t>所示，</w:t>
      </w:r>
      <w:r w:rsidR="002F2876">
        <w:rPr>
          <w:rFonts w:hint="eastAsia"/>
        </w:rPr>
        <w:t>9</w:t>
      </w:r>
      <w:r w:rsidR="002F2876">
        <w:rPr>
          <w:rFonts w:hint="eastAsia"/>
        </w:rPr>
        <w:t>种红葡萄酒</w:t>
      </w:r>
      <w:r w:rsidR="00E07003">
        <w:rPr>
          <w:rFonts w:hint="eastAsia"/>
        </w:rPr>
        <w:t>中，</w:t>
      </w:r>
      <w:r w:rsidR="00E07003">
        <w:rPr>
          <w:rFonts w:hint="eastAsia"/>
        </w:rPr>
        <w:t>class</w:t>
      </w:r>
      <w:r w:rsidR="00E07003">
        <w:t>2</w:t>
      </w:r>
      <w:r w:rsidR="00E07003">
        <w:t>、</w:t>
      </w:r>
      <w:r w:rsidR="00E07003">
        <w:rPr>
          <w:rFonts w:hint="eastAsia"/>
        </w:rPr>
        <w:t>3</w:t>
      </w:r>
      <w:r w:rsidR="00E07003">
        <w:rPr>
          <w:rFonts w:hint="eastAsia"/>
        </w:rPr>
        <w:t>、</w:t>
      </w:r>
      <w:r w:rsidR="00E07003">
        <w:rPr>
          <w:rFonts w:hint="eastAsia"/>
        </w:rPr>
        <w:t>4</w:t>
      </w:r>
      <w:r w:rsidR="00E07003">
        <w:rPr>
          <w:rFonts w:hint="eastAsia"/>
        </w:rPr>
        <w:t>和</w:t>
      </w:r>
      <w:r w:rsidR="00E07003">
        <w:rPr>
          <w:rFonts w:hint="eastAsia"/>
        </w:rPr>
        <w:t>9</w:t>
      </w:r>
      <w:r w:rsidR="00E07003">
        <w:rPr>
          <w:rFonts w:hint="eastAsia"/>
        </w:rPr>
        <w:t>相互重叠聚在一起，</w:t>
      </w:r>
      <w:r w:rsidR="00E07003">
        <w:rPr>
          <w:rFonts w:hint="eastAsia"/>
        </w:rPr>
        <w:t xml:space="preserve"> cl</w:t>
      </w:r>
      <w:r w:rsidR="00E07003">
        <w:t>ass1</w:t>
      </w:r>
      <w:r w:rsidR="00E07003">
        <w:t>、</w:t>
      </w:r>
      <w:r w:rsidR="00E07003">
        <w:rPr>
          <w:rFonts w:hint="eastAsia"/>
        </w:rPr>
        <w:t>5</w:t>
      </w:r>
      <w:r w:rsidR="00E07003">
        <w:rPr>
          <w:rFonts w:hint="eastAsia"/>
        </w:rPr>
        <w:t>和</w:t>
      </w:r>
      <w:r w:rsidR="00E07003">
        <w:rPr>
          <w:rFonts w:hint="eastAsia"/>
        </w:rPr>
        <w:t>8</w:t>
      </w:r>
      <w:r w:rsidR="00E07003">
        <w:rPr>
          <w:rFonts w:hint="eastAsia"/>
        </w:rPr>
        <w:t>相互重叠聚在一起，</w:t>
      </w:r>
      <w:r w:rsidR="00E07003">
        <w:rPr>
          <w:rFonts w:hint="eastAsia"/>
        </w:rPr>
        <w:t>class</w:t>
      </w:r>
      <w:r w:rsidR="00E07003">
        <w:t xml:space="preserve"> 6</w:t>
      </w:r>
      <w:r w:rsidR="00E07003">
        <w:t>单独聚为一类。</w:t>
      </w:r>
    </w:p>
    <w:p w14:paraId="535F6937" w14:textId="77777777" w:rsidR="00350D3D" w:rsidRDefault="00350D3D" w:rsidP="00350D3D">
      <w:pPr>
        <w:pStyle w:val="a3"/>
        <w:ind w:left="432" w:firstLineChars="0" w:firstLine="408"/>
        <w:jc w:val="center"/>
      </w:pPr>
      <w:r>
        <w:rPr>
          <w:noProof/>
        </w:rPr>
        <w:drawing>
          <wp:inline distT="0" distB="0" distL="0" distR="0" wp14:anchorId="7B3B531F" wp14:editId="2DF0C173">
            <wp:extent cx="3352355" cy="249701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31" r="1687" b="1326"/>
                    <a:stretch/>
                  </pic:blipFill>
                  <pic:spPr bwMode="auto">
                    <a:xfrm>
                      <a:off x="0" y="0"/>
                      <a:ext cx="3362825" cy="2504814"/>
                    </a:xfrm>
                    <a:prstGeom prst="rect">
                      <a:avLst/>
                    </a:prstGeom>
                    <a:ln>
                      <a:noFill/>
                    </a:ln>
                    <a:extLst>
                      <a:ext uri="{53640926-AAD7-44D8-BBD7-CCE9431645EC}">
                        <a14:shadowObscured xmlns:a14="http://schemas.microsoft.com/office/drawing/2010/main"/>
                      </a:ext>
                    </a:extLst>
                  </pic:spPr>
                </pic:pic>
              </a:graphicData>
            </a:graphic>
          </wp:inline>
        </w:drawing>
      </w:r>
    </w:p>
    <w:p w14:paraId="0E5434A8" w14:textId="77777777" w:rsidR="004E33B7" w:rsidRPr="00464B0A" w:rsidRDefault="004E33B7" w:rsidP="004E33B7">
      <w:pPr>
        <w:pStyle w:val="a3"/>
        <w:ind w:left="432" w:firstLineChars="0" w:firstLine="408"/>
        <w:jc w:val="center"/>
      </w:pPr>
      <w:r>
        <w:t>图</w:t>
      </w:r>
      <w:r>
        <w:rPr>
          <w:rFonts w:hint="eastAsia"/>
        </w:rPr>
        <w:t>4</w:t>
      </w:r>
      <w:r>
        <w:rPr>
          <w:rFonts w:hint="eastAsia"/>
        </w:rPr>
        <w:tab/>
      </w:r>
      <w:r>
        <w:rPr>
          <w:rFonts w:hint="eastAsia"/>
        </w:rPr>
        <w:tab/>
      </w:r>
      <w:r>
        <w:rPr>
          <w:rFonts w:hint="eastAsia"/>
        </w:rPr>
        <w:t>分类精度与主成份数量关系图</w:t>
      </w:r>
    </w:p>
    <w:p w14:paraId="4F74C40F" w14:textId="77777777" w:rsidR="003D79C2" w:rsidRDefault="00350D3D" w:rsidP="00464B0A">
      <w:pPr>
        <w:pStyle w:val="a3"/>
        <w:ind w:left="432" w:firstLineChars="0" w:firstLine="408"/>
      </w:pPr>
      <w:r>
        <w:t>由</w:t>
      </w:r>
      <w:r>
        <w:rPr>
          <w:rFonts w:hint="eastAsia"/>
        </w:rPr>
        <w:t>PCA</w:t>
      </w:r>
      <w:r>
        <w:rPr>
          <w:rFonts w:hint="eastAsia"/>
        </w:rPr>
        <w:t>生成的特征空间的维度取决于最终分类的准确率，根据图</w:t>
      </w:r>
      <w:r>
        <w:rPr>
          <w:rFonts w:hint="eastAsia"/>
        </w:rPr>
        <w:t>3</w:t>
      </w:r>
      <w:r>
        <w:rPr>
          <w:rFonts w:hint="eastAsia"/>
        </w:rPr>
        <w:t>，我们使用</w:t>
      </w:r>
      <w:r>
        <w:rPr>
          <w:rFonts w:hint="eastAsia"/>
        </w:rPr>
        <w:t>15</w:t>
      </w:r>
      <w:r>
        <w:rPr>
          <w:rFonts w:hint="eastAsia"/>
        </w:rPr>
        <w:t>个主成份构成新的特征向量</w:t>
      </w:r>
      <w:r w:rsidR="00012A1D">
        <w:rPr>
          <w:rFonts w:hint="eastAsia"/>
        </w:rPr>
        <w:t>，作为</w:t>
      </w:r>
      <w:commentRangeStart w:id="91"/>
      <w:r w:rsidR="00012A1D">
        <w:rPr>
          <w:rFonts w:hint="eastAsia"/>
        </w:rPr>
        <w:t>I-</w:t>
      </w:r>
      <w:r w:rsidR="00012A1D">
        <w:t>SVM</w:t>
      </w:r>
      <w:commentRangeEnd w:id="91"/>
      <w:r w:rsidR="00EC22FF">
        <w:rPr>
          <w:rStyle w:val="a8"/>
        </w:rPr>
        <w:commentReference w:id="91"/>
      </w:r>
      <w:r w:rsidR="00012A1D">
        <w:t>分类器的输入</w:t>
      </w:r>
      <w:r>
        <w:rPr>
          <w:rFonts w:hint="eastAsia"/>
        </w:rPr>
        <w:t>。</w:t>
      </w:r>
    </w:p>
    <w:p w14:paraId="4D9241AD" w14:textId="77777777" w:rsidR="00DB736F" w:rsidRDefault="00DB736F" w:rsidP="00464B0A">
      <w:pPr>
        <w:pStyle w:val="a3"/>
        <w:ind w:left="432" w:firstLineChars="0" w:firstLine="408"/>
      </w:pPr>
    </w:p>
    <w:p w14:paraId="7EEE5599" w14:textId="77777777" w:rsidR="001A190A" w:rsidRPr="00F566CA" w:rsidRDefault="006C7F48" w:rsidP="0095620C">
      <w:pPr>
        <w:pStyle w:val="a3"/>
        <w:ind w:left="432" w:firstLineChars="0" w:firstLine="408"/>
        <w:rPr>
          <w:b/>
        </w:rPr>
      </w:pPr>
      <w:r>
        <w:t>按照图</w:t>
      </w:r>
      <w:r>
        <w:rPr>
          <w:rFonts w:hint="eastAsia"/>
        </w:rPr>
        <w:t>2</w:t>
      </w:r>
      <w:r>
        <w:rPr>
          <w:rFonts w:hint="eastAsia"/>
        </w:rPr>
        <w:t>所示的</w:t>
      </w:r>
      <w:commentRangeStart w:id="92"/>
      <w:r>
        <w:t>I-SVM</w:t>
      </w:r>
      <w:commentRangeEnd w:id="92"/>
      <w:r w:rsidR="006F7085">
        <w:rPr>
          <w:rStyle w:val="a8"/>
        </w:rPr>
        <w:commentReference w:id="92"/>
      </w:r>
      <w:r>
        <w:t>算法流程进行增量</w:t>
      </w:r>
      <w:r w:rsidR="00076BD3">
        <w:t>学习。</w:t>
      </w:r>
      <w:r w:rsidR="009373C3">
        <w:t>分类器的初始化阶段：</w:t>
      </w:r>
      <w:r w:rsidR="00076BD3">
        <w:t>将</w:t>
      </w:r>
      <w:r w:rsidR="009373C3">
        <w:t>初始化训</w:t>
      </w:r>
      <w:r w:rsidR="009373C3">
        <w:lastRenderedPageBreak/>
        <w:t>练用的</w:t>
      </w:r>
      <w:r w:rsidR="00076BD3" w:rsidRPr="00115001">
        <w:rPr>
          <w:rFonts w:hint="eastAsia"/>
        </w:rPr>
        <w:t>紫外</w:t>
      </w:r>
      <w:r w:rsidR="00076BD3" w:rsidRPr="00115001">
        <w:rPr>
          <w:rFonts w:hint="eastAsia"/>
        </w:rPr>
        <w:t>-</w:t>
      </w:r>
      <w:r w:rsidR="00076BD3" w:rsidRPr="00115001">
        <w:rPr>
          <w:rFonts w:hint="eastAsia"/>
        </w:rPr>
        <w:t>可见吸收光谱</w:t>
      </w:r>
      <w:r w:rsidR="009373C3">
        <w:rPr>
          <w:rFonts w:hint="eastAsia"/>
        </w:rPr>
        <w:t>数据进行归一化处理，然后进行</w:t>
      </w:r>
      <w:r w:rsidR="009373C3">
        <w:rPr>
          <w:rFonts w:hint="eastAsia"/>
        </w:rPr>
        <w:t>PCA</w:t>
      </w:r>
      <w:r w:rsidR="009373C3">
        <w:rPr>
          <w:rFonts w:hint="eastAsia"/>
        </w:rPr>
        <w:t>降维，</w:t>
      </w:r>
      <w:proofErr w:type="gramStart"/>
      <w:r w:rsidR="009373C3">
        <w:rPr>
          <w:rFonts w:hint="eastAsia"/>
        </w:rPr>
        <w:t>降维后</w:t>
      </w:r>
      <w:proofErr w:type="gramEnd"/>
      <w:r w:rsidR="009373C3">
        <w:rPr>
          <w:rFonts w:hint="eastAsia"/>
        </w:rPr>
        <w:t>的数据维度为</w:t>
      </w:r>
      <w:r w:rsidR="009373C3">
        <w:rPr>
          <w:rFonts w:hint="eastAsia"/>
        </w:rPr>
        <w:t>15</w:t>
      </w:r>
      <w:r w:rsidR="009373C3">
        <w:rPr>
          <w:rFonts w:hint="eastAsia"/>
        </w:rPr>
        <w:t>。然后对</w:t>
      </w:r>
      <w:r w:rsidR="009373C3">
        <w:rPr>
          <w:rFonts w:hint="eastAsia"/>
        </w:rPr>
        <w:t>SVM</w:t>
      </w:r>
      <w:r w:rsidR="009373C3">
        <w:rPr>
          <w:rFonts w:hint="eastAsia"/>
        </w:rPr>
        <w:t>分类器进行训练，并获得</w:t>
      </w:r>
      <w:r w:rsidR="002C439F">
        <w:rPr>
          <w:rFonts w:hint="eastAsia"/>
        </w:rPr>
        <w:t>分类器和</w:t>
      </w:r>
      <w:r w:rsidR="009373C3">
        <w:rPr>
          <w:rFonts w:hint="eastAsia"/>
        </w:rPr>
        <w:t>支持向量集合。增量学习阶段：</w:t>
      </w:r>
      <w:r w:rsidR="002C439F">
        <w:rPr>
          <w:rFonts w:hint="eastAsia"/>
        </w:rPr>
        <w:t>合并</w:t>
      </w:r>
      <w:r w:rsidR="009373C3">
        <w:rPr>
          <w:rFonts w:hint="eastAsia"/>
        </w:rPr>
        <w:t>新获取的标记样本数据集</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sidR="009373C3">
        <w:rPr>
          <w:rFonts w:hint="eastAsia"/>
        </w:rPr>
        <w:t>与</w:t>
      </w:r>
      <w:r w:rsidR="002C439F">
        <w:t>支持向量集合</w:t>
      </w:r>
      <w:r w:rsidR="002C439F">
        <w:rPr>
          <w:rFonts w:hint="eastAsia"/>
        </w:rPr>
        <w:t>SV</w:t>
      </w:r>
      <w:r w:rsidR="002C439F">
        <w:rPr>
          <w:rFonts w:hint="eastAsia"/>
        </w:rPr>
        <w:t>，作为训练数据对分类器进行训练。经</w:t>
      </w:r>
      <w:r w:rsidR="002C439F">
        <w:rPr>
          <w:rFonts w:hint="eastAsia"/>
        </w:rPr>
        <w:t>100</w:t>
      </w:r>
      <w:r w:rsidR="002C439F">
        <w:rPr>
          <w:rFonts w:hint="eastAsia"/>
        </w:rPr>
        <w:t>次随机实验，每次均进行</w:t>
      </w:r>
      <w:r w:rsidR="002C439F">
        <w:rPr>
          <w:rFonts w:hint="eastAsia"/>
        </w:rPr>
        <w:t>100</w:t>
      </w:r>
      <w:r w:rsidR="002C439F">
        <w:rPr>
          <w:rFonts w:hint="eastAsia"/>
        </w:rPr>
        <w:t>次增量学习，</w:t>
      </w:r>
      <w:r w:rsidR="00DB736F">
        <w:rPr>
          <w:rFonts w:hint="eastAsia"/>
        </w:rPr>
        <w:t>增量学习的效果如图</w:t>
      </w:r>
      <w:r w:rsidR="00DB736F">
        <w:rPr>
          <w:rFonts w:hint="eastAsia"/>
        </w:rPr>
        <w:t>5</w:t>
      </w:r>
      <w:r w:rsidR="00DB736F">
        <w:rPr>
          <w:rFonts w:hint="eastAsia"/>
        </w:rPr>
        <w:t>所示，识别率方面：传统</w:t>
      </w:r>
      <w:r w:rsidR="00DB736F">
        <w:rPr>
          <w:rFonts w:hint="eastAsia"/>
        </w:rPr>
        <w:t>SVM</w:t>
      </w:r>
      <w:r w:rsidR="00DB736F">
        <w:rPr>
          <w:rFonts w:hint="eastAsia"/>
        </w:rPr>
        <w:t>分类器的平均识别率为</w:t>
      </w:r>
      <w:r w:rsidR="00DB736F">
        <w:rPr>
          <w:rFonts w:hint="eastAsia"/>
        </w:rPr>
        <w:t>97.2</w:t>
      </w:r>
      <w:r w:rsidR="00DB736F">
        <w:t>7</w:t>
      </w:r>
      <w:r w:rsidR="00DB736F">
        <w:rPr>
          <w:rFonts w:hint="eastAsia"/>
        </w:rPr>
        <w:t>%</w:t>
      </w:r>
      <w:r w:rsidR="00DB736F">
        <w:rPr>
          <w:rFonts w:hint="eastAsia"/>
        </w:rPr>
        <w:t>，增量学习的</w:t>
      </w:r>
      <w:r w:rsidR="002C439F">
        <w:rPr>
          <w:rFonts w:hint="eastAsia"/>
        </w:rPr>
        <w:t>平均识别率为</w:t>
      </w:r>
      <w:r w:rsidR="002C439F">
        <w:rPr>
          <w:rFonts w:hint="eastAsia"/>
        </w:rPr>
        <w:t>93.78%</w:t>
      </w:r>
      <w:r w:rsidR="00DB736F">
        <w:rPr>
          <w:rFonts w:hint="eastAsia"/>
        </w:rPr>
        <w:t>；训练时间方面：</w:t>
      </w:r>
      <w:r w:rsidR="000B215A">
        <w:rPr>
          <w:rFonts w:hint="eastAsia"/>
        </w:rPr>
        <w:t>传统</w:t>
      </w:r>
      <w:r w:rsidR="000B215A">
        <w:t>SVM</w:t>
      </w:r>
      <w:r w:rsidR="000B215A">
        <w:t>算法</w:t>
      </w:r>
      <w:r w:rsidR="00DB736F">
        <w:t>评价训练耗时为</w:t>
      </w:r>
      <w:r w:rsidR="00DB736F">
        <w:rPr>
          <w:rFonts w:hint="eastAsia"/>
        </w:rPr>
        <w:t>1.12</w:t>
      </w:r>
      <w:r w:rsidR="00DB736F">
        <w:rPr>
          <w:rFonts w:hint="eastAsia"/>
        </w:rPr>
        <w:t>秒，方差为</w:t>
      </w:r>
      <w:r w:rsidR="00DB736F">
        <w:rPr>
          <w:rFonts w:hint="eastAsia"/>
        </w:rPr>
        <w:t>0.76</w:t>
      </w:r>
      <w:r w:rsidR="00DB736F">
        <w:rPr>
          <w:rFonts w:hint="eastAsia"/>
        </w:rPr>
        <w:t>，增量</w:t>
      </w:r>
      <w:r w:rsidR="00DB736F">
        <w:rPr>
          <w:rFonts w:hint="eastAsia"/>
        </w:rPr>
        <w:t>SVM</w:t>
      </w:r>
      <w:r w:rsidR="00DB736F">
        <w:rPr>
          <w:rFonts w:hint="eastAsia"/>
        </w:rPr>
        <w:t>算法</w:t>
      </w:r>
      <w:r w:rsidR="0095620C">
        <w:t>评价训练耗时为</w:t>
      </w:r>
      <w:r w:rsidR="0095620C">
        <w:t>0.12</w:t>
      </w:r>
      <w:r w:rsidR="0095620C">
        <w:rPr>
          <w:rFonts w:hint="eastAsia"/>
        </w:rPr>
        <w:t>秒，方差为</w:t>
      </w:r>
      <w:r w:rsidR="0095620C">
        <w:rPr>
          <w:rFonts w:hint="eastAsia"/>
        </w:rPr>
        <w:t>0.</w:t>
      </w:r>
      <w:r w:rsidR="0095620C">
        <w:t>03</w:t>
      </w:r>
      <w:r w:rsidR="0095620C">
        <w:t>。增量</w:t>
      </w:r>
      <w:r w:rsidR="0095620C">
        <w:rPr>
          <w:rFonts w:hint="eastAsia"/>
        </w:rPr>
        <w:t>SVM</w:t>
      </w:r>
      <w:r w:rsidR="0095620C">
        <w:rPr>
          <w:rFonts w:hint="eastAsia"/>
        </w:rPr>
        <w:t>学习算法在识别效率方面略低于传统</w:t>
      </w:r>
      <w:r w:rsidR="0095620C">
        <w:rPr>
          <w:rFonts w:hint="eastAsia"/>
        </w:rPr>
        <w:t>SVM</w:t>
      </w:r>
      <w:r w:rsidR="0095620C">
        <w:rPr>
          <w:rFonts w:hint="eastAsia"/>
        </w:rPr>
        <w:t>算法，训练耗时为传统</w:t>
      </w:r>
      <w:r w:rsidR="0095620C">
        <w:rPr>
          <w:rFonts w:hint="eastAsia"/>
        </w:rPr>
        <w:t>SVM</w:t>
      </w:r>
      <w:r w:rsidR="0095620C">
        <w:rPr>
          <w:rFonts w:hint="eastAsia"/>
        </w:rPr>
        <w:t>算法的</w:t>
      </w:r>
      <w:r w:rsidR="0095620C">
        <w:rPr>
          <w:rFonts w:hint="eastAsia"/>
        </w:rPr>
        <w:t>13.</w:t>
      </w:r>
      <w:r w:rsidR="0095620C">
        <w:t>4%</w:t>
      </w:r>
      <w:r w:rsidR="0095620C">
        <w:t>。实验结果表明：增量</w:t>
      </w:r>
      <w:r w:rsidR="0095620C">
        <w:rPr>
          <w:rFonts w:hint="eastAsia"/>
        </w:rPr>
        <w:t>SVM</w:t>
      </w:r>
      <w:r w:rsidR="0095620C">
        <w:rPr>
          <w:rFonts w:hint="eastAsia"/>
        </w:rPr>
        <w:t>算法在保证识别率的前提下，显著提高了识别模型的训练效率。</w:t>
      </w:r>
    </w:p>
    <w:p w14:paraId="1856C0ED" w14:textId="77777777" w:rsidR="00BE5DE4" w:rsidRDefault="00BE5DE4" w:rsidP="00BE5DE4">
      <w:pPr>
        <w:pStyle w:val="a3"/>
        <w:numPr>
          <w:ilvl w:val="0"/>
          <w:numId w:val="1"/>
        </w:numPr>
        <w:ind w:firstLineChars="0"/>
      </w:pPr>
      <w:r>
        <w:t>结束语</w:t>
      </w:r>
    </w:p>
    <w:p w14:paraId="5333FEC4" w14:textId="77777777"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w:t>
      </w:r>
      <w:r w:rsidR="00AB4EBF">
        <w:rPr>
          <w:rFonts w:hint="eastAsia"/>
        </w:rPr>
        <w:t>红葡萄酒</w:t>
      </w:r>
      <w:r>
        <w:rPr>
          <w:rFonts w:hint="eastAsia"/>
        </w:rPr>
        <w:t>的在线识别。</w:t>
      </w:r>
      <w:r w:rsidR="00AB4EBF">
        <w:rPr>
          <w:rFonts w:hint="eastAsia"/>
        </w:rPr>
        <w:t>红葡萄酒</w:t>
      </w:r>
      <w:r>
        <w:rPr>
          <w:rFonts w:hint="eastAsia"/>
        </w:rPr>
        <w:t>经过</w:t>
      </w:r>
      <w:r w:rsidRPr="00EC22FF">
        <w:rPr>
          <w:rFonts w:hint="eastAsia"/>
          <w:color w:val="FF0000"/>
          <w:rPrChange w:id="93" w:author="zzy" w:date="2017-12-05T21:07:00Z">
            <w:rPr>
              <w:rFonts w:hint="eastAsia"/>
            </w:rPr>
          </w:rPrChange>
        </w:rPr>
        <w:t>xxx</w:t>
      </w:r>
      <w:r>
        <w:rPr>
          <w:rFonts w:hint="eastAsia"/>
        </w:rPr>
        <w:t>处理后，在经紫外光谱仪分析，建立了</w:t>
      </w:r>
      <w:r>
        <w:rPr>
          <w:rFonts w:hint="eastAsia"/>
        </w:rPr>
        <w:t>9</w:t>
      </w:r>
      <w:r>
        <w:rPr>
          <w:rFonts w:hint="eastAsia"/>
        </w:rPr>
        <w:t>种</w:t>
      </w:r>
      <w:r w:rsidR="00AB4EBF">
        <w:rPr>
          <w:rFonts w:hint="eastAsia"/>
        </w:rPr>
        <w:t>红葡萄酒</w:t>
      </w:r>
      <w:r>
        <w:rPr>
          <w:rFonts w:hint="eastAsia"/>
        </w:rPr>
        <w:t>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w:t>
      </w:r>
      <w:r w:rsidR="00AB4EBF">
        <w:rPr>
          <w:rFonts w:hint="eastAsia"/>
        </w:rPr>
        <w:t>红葡萄酒</w:t>
      </w:r>
      <w:r w:rsidR="00084AA3">
        <w:rPr>
          <w:rFonts w:hint="eastAsia"/>
        </w:rPr>
        <w:t>进行识别，</w:t>
      </w:r>
      <w:r w:rsidR="00AB4EBF">
        <w:rPr>
          <w:rFonts w:hint="eastAsia"/>
        </w:rPr>
        <w:t>红葡萄酒</w:t>
      </w:r>
      <w:r w:rsidR="00084AA3">
        <w:rPr>
          <w:rFonts w:hint="eastAsia"/>
        </w:rPr>
        <w:t>的识别率达到</w:t>
      </w:r>
      <w:r w:rsidR="00DB736F">
        <w:t>94.9</w:t>
      </w:r>
      <w:r w:rsidR="00084AA3">
        <w:t>%</w:t>
      </w:r>
      <w:r w:rsidR="00084AA3">
        <w:rPr>
          <w:rFonts w:hint="eastAsia"/>
        </w:rPr>
        <w:t>。同时，通过蒙特卡洛方法模拟</w:t>
      </w:r>
      <w:r w:rsidR="00084AA3">
        <w:rPr>
          <w:rFonts w:hint="eastAsia"/>
        </w:rPr>
        <w:t>100</w:t>
      </w:r>
      <w:r w:rsidR="00084AA3">
        <w:rPr>
          <w:rFonts w:hint="eastAsia"/>
        </w:rPr>
        <w:t>批次样本数据共</w:t>
      </w:r>
      <w:r w:rsidR="000B215A">
        <w:t>5400</w:t>
      </w:r>
      <w:r w:rsidR="00084AA3">
        <w:rPr>
          <w:rFonts w:hint="eastAsia"/>
        </w:rPr>
        <w:t>个样本数据进行识别，</w:t>
      </w:r>
      <w:r w:rsidR="00AB4EBF">
        <w:rPr>
          <w:rFonts w:hint="eastAsia"/>
        </w:rPr>
        <w:t>红葡萄酒</w:t>
      </w:r>
      <w:r w:rsidR="00084AA3">
        <w:rPr>
          <w:rFonts w:hint="eastAsia"/>
        </w:rPr>
        <w:t>的识别率达到</w:t>
      </w:r>
      <w:r w:rsidR="00084AA3">
        <w:rPr>
          <w:rFonts w:hint="eastAsia"/>
        </w:rPr>
        <w:t>93.</w:t>
      </w:r>
      <w:r w:rsidR="00084AA3">
        <w:t>78%</w:t>
      </w:r>
      <w:r w:rsidR="00084AA3">
        <w:t>，各批次的识别模型训练的平均时间为</w:t>
      </w:r>
      <w:r w:rsidR="000B215A">
        <w:t>0.12</w:t>
      </w:r>
      <w:r w:rsidR="00084AA3">
        <w:t>秒，方差为</w:t>
      </w:r>
      <w:r w:rsidR="000B215A">
        <w:t>0.03</w:t>
      </w:r>
      <w:r w:rsidR="00084AA3">
        <w:t>。该方法为在线</w:t>
      </w:r>
      <w:r w:rsidR="00AB4EBF">
        <w:t>红葡萄酒</w:t>
      </w:r>
      <w:r w:rsidR="00084AA3">
        <w:t>的识别提供了一种可靠、稳定、快速、全新的方法，可为</w:t>
      </w:r>
      <w:r w:rsidR="00AB4EBF">
        <w:t>红葡萄酒</w:t>
      </w:r>
      <w:r w:rsidR="00084AA3">
        <w:t>品质评价和</w:t>
      </w:r>
      <w:r w:rsidR="00084AA3">
        <w:rPr>
          <w:rFonts w:hint="eastAsia"/>
        </w:rPr>
        <w:t>质量控制提供方法依据。</w:t>
      </w:r>
    </w:p>
    <w:p w14:paraId="0CC187AA" w14:textId="77777777" w:rsidR="00BE5DE4" w:rsidRDefault="00BE5DE4" w:rsidP="00BE5DE4">
      <w:pPr>
        <w:ind w:firstLine="420"/>
      </w:pPr>
    </w:p>
    <w:p w14:paraId="777E2BCB" w14:textId="77777777" w:rsidR="00BE5DE4" w:rsidRPr="00D85637" w:rsidRDefault="00BE5DE4" w:rsidP="00D85637">
      <w:pPr>
        <w:ind w:firstLine="422"/>
        <w:jc w:val="center"/>
        <w:rPr>
          <w:b/>
        </w:rPr>
      </w:pPr>
      <w:r w:rsidRPr="00D85637">
        <w:rPr>
          <w:b/>
        </w:rPr>
        <w:t>参考文献</w:t>
      </w:r>
    </w:p>
    <w:p w14:paraId="3E62FCF0" w14:textId="77777777"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14:paraId="768E5621" w14:textId="77777777"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14:paraId="4D8B331D" w14:textId="77777777"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14:paraId="7034B493" w14:textId="77777777"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14:paraId="310071D3" w14:textId="77777777"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14:paraId="791B8065" w14:textId="77777777"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lastRenderedPageBreak/>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14:paraId="2F198D3E" w14:textId="77777777"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14:paraId="024C4264" w14:textId="77777777"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14:paraId="429BB904" w14:textId="77777777"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14:paraId="6B159B41" w14:textId="5574A6F7"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 xml:space="preserve">,2014,30(01):195-199. [2017-10-02]. </w:t>
      </w:r>
      <w:del w:id="94" w:author="zzy" w:date="2017-12-05T21:18:00Z">
        <w:r w:rsidDel="00F415DB">
          <w:rPr>
            <w:rFonts w:ascii="Arial" w:hAnsi="Arial" w:cs="Arial"/>
            <w:color w:val="333333"/>
            <w:szCs w:val="21"/>
            <w:shd w:val="clear" w:color="auto" w:fill="FFFFFF"/>
          </w:rPr>
          <w:delText>DOI</w:delText>
        </w:r>
        <w:r w:rsidDel="00F415DB">
          <w:rPr>
            <w:rFonts w:ascii="Arial" w:hAnsi="Arial" w:cs="Arial"/>
            <w:color w:val="333333"/>
            <w:szCs w:val="21"/>
            <w:shd w:val="clear" w:color="auto" w:fill="FFFFFF"/>
          </w:rPr>
          <w:delText>：</w:delText>
        </w:r>
        <w:r w:rsidDel="00F415DB">
          <w:rPr>
            <w:rFonts w:ascii="Arial" w:hAnsi="Arial" w:cs="Arial"/>
            <w:color w:val="333333"/>
            <w:szCs w:val="21"/>
            <w:shd w:val="clear" w:color="auto" w:fill="FFFFFF"/>
          </w:rPr>
          <w:delText>10.13982/j.mfst.1673-9078.2014.01.016</w:delText>
        </w:r>
      </w:del>
    </w:p>
    <w:p w14:paraId="36F2046D" w14:textId="77777777"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14:paraId="7DA08E27" w14:textId="77777777"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14:paraId="137A7617" w14:textId="77777777"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14:paraId="5C111703" w14:textId="77777777"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14:paraId="16ACB2F2" w14:textId="77777777"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14:paraId="7A59B41E" w14:textId="77777777" w:rsidR="00B821C8" w:rsidRPr="00BE5DE4" w:rsidRDefault="00B821C8" w:rsidP="00BE5DE4">
      <w:pPr>
        <w:ind w:firstLine="420"/>
      </w:pPr>
    </w:p>
    <w:sectPr w:rsidR="00B821C8" w:rsidRPr="00BE5DE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 w:author="zzy" w:date="2017-12-05T21:24:00Z" w:initials="z">
    <w:p w14:paraId="344D78D9" w14:textId="2E93BA06" w:rsidR="00F95701" w:rsidRDefault="00F95701">
      <w:pPr>
        <w:pStyle w:val="a9"/>
        <w:ind w:firstLine="420"/>
        <w:rPr>
          <w:rFonts w:hint="eastAsia"/>
        </w:rPr>
      </w:pPr>
      <w:r>
        <w:rPr>
          <w:rStyle w:val="a8"/>
        </w:rPr>
        <w:annotationRef/>
      </w:r>
      <w:r>
        <w:rPr>
          <w:rFonts w:hint="eastAsia"/>
        </w:rPr>
        <w:t>感觉</w:t>
      </w:r>
      <w:r>
        <w:t>这个节选最后好像没有效果嘛，还是用了全谱？</w:t>
      </w:r>
      <w:bookmarkStart w:id="80" w:name="_GoBack"/>
      <w:bookmarkEnd w:id="80"/>
    </w:p>
  </w:comment>
  <w:comment w:id="91" w:author="zzy" w:date="2017-12-05T21:07:00Z" w:initials="z">
    <w:p w14:paraId="10E1241F" w14:textId="77777777" w:rsidR="00EC22FF" w:rsidRDefault="00EC22FF">
      <w:pPr>
        <w:pStyle w:val="a9"/>
        <w:ind w:firstLine="420"/>
      </w:pPr>
      <w:r>
        <w:rPr>
          <w:rStyle w:val="a8"/>
        </w:rPr>
        <w:annotationRef/>
      </w:r>
      <w:r>
        <w:rPr>
          <w:rFonts w:hint="eastAsia"/>
        </w:rPr>
        <w:t>CCH</w:t>
      </w:r>
      <w:r>
        <w:t>-SVM</w:t>
      </w:r>
      <w:r>
        <w:t>？</w:t>
      </w:r>
    </w:p>
  </w:comment>
  <w:comment w:id="92" w:author="zzy" w:date="2017-12-05T21:17:00Z" w:initials="z">
    <w:p w14:paraId="6DB71862" w14:textId="242F62B6" w:rsidR="006F7085" w:rsidRDefault="006F7085">
      <w:pPr>
        <w:pStyle w:val="a9"/>
        <w:ind w:firstLine="420"/>
      </w:pPr>
      <w:r>
        <w:rPr>
          <w:rStyle w:val="a8"/>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D78D9" w15:done="0"/>
  <w15:commentEx w15:paraId="10E1241F" w15:done="0"/>
  <w15:commentEx w15:paraId="6DB718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BC79F" w14:textId="77777777" w:rsidR="00D70D36" w:rsidRDefault="00D70D36">
      <w:pPr>
        <w:spacing w:line="240" w:lineRule="auto"/>
        <w:ind w:firstLine="420"/>
      </w:pPr>
      <w:r>
        <w:separator/>
      </w:r>
    </w:p>
  </w:endnote>
  <w:endnote w:type="continuationSeparator" w:id="0">
    <w:p w14:paraId="226975B1" w14:textId="77777777" w:rsidR="00D70D36" w:rsidRDefault="00D70D3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1E4F" w14:textId="77777777" w:rsidR="00776C57" w:rsidRDefault="00D70D36">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4C6F" w14:textId="77777777" w:rsidR="00776C57" w:rsidRDefault="00D70D36">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D640D" w14:textId="77777777" w:rsidR="00776C57" w:rsidRDefault="00D70D36">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99A85" w14:textId="77777777" w:rsidR="00D70D36" w:rsidRDefault="00D70D36">
      <w:pPr>
        <w:spacing w:line="240" w:lineRule="auto"/>
        <w:ind w:firstLine="420"/>
      </w:pPr>
      <w:r>
        <w:separator/>
      </w:r>
    </w:p>
  </w:footnote>
  <w:footnote w:type="continuationSeparator" w:id="0">
    <w:p w14:paraId="62DC2F56" w14:textId="77777777" w:rsidR="00D70D36" w:rsidRDefault="00D70D36">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7D7F7" w14:textId="77777777" w:rsidR="00776C57" w:rsidRDefault="00D70D36">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7A452" w14:textId="77777777" w:rsidR="00776C57" w:rsidRDefault="00D70D3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C40C1" w14:textId="77777777" w:rsidR="00776C57" w:rsidRDefault="00D70D3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zy">
    <w15:presenceInfo w15:providerId="None" w15:userId="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12130"/>
    <w:rsid w:val="00012A1D"/>
    <w:rsid w:val="00033B29"/>
    <w:rsid w:val="0003666C"/>
    <w:rsid w:val="00042F53"/>
    <w:rsid w:val="00063784"/>
    <w:rsid w:val="00065858"/>
    <w:rsid w:val="0007525D"/>
    <w:rsid w:val="00076BD3"/>
    <w:rsid w:val="00084AA3"/>
    <w:rsid w:val="0008533E"/>
    <w:rsid w:val="000A5C6B"/>
    <w:rsid w:val="000A6FFD"/>
    <w:rsid w:val="000B0528"/>
    <w:rsid w:val="000B215A"/>
    <w:rsid w:val="000B5237"/>
    <w:rsid w:val="000C32CA"/>
    <w:rsid w:val="000C443D"/>
    <w:rsid w:val="000E754C"/>
    <w:rsid w:val="00102B96"/>
    <w:rsid w:val="00110D54"/>
    <w:rsid w:val="00115001"/>
    <w:rsid w:val="001155A9"/>
    <w:rsid w:val="001157EA"/>
    <w:rsid w:val="00126723"/>
    <w:rsid w:val="00131599"/>
    <w:rsid w:val="001336AB"/>
    <w:rsid w:val="001372E4"/>
    <w:rsid w:val="001465A6"/>
    <w:rsid w:val="00152F78"/>
    <w:rsid w:val="00154C7C"/>
    <w:rsid w:val="00157A43"/>
    <w:rsid w:val="001613A7"/>
    <w:rsid w:val="00182CA3"/>
    <w:rsid w:val="00184457"/>
    <w:rsid w:val="001A190A"/>
    <w:rsid w:val="001A29C7"/>
    <w:rsid w:val="001B5EDF"/>
    <w:rsid w:val="001D18AB"/>
    <w:rsid w:val="001E4A80"/>
    <w:rsid w:val="0023550F"/>
    <w:rsid w:val="002530E9"/>
    <w:rsid w:val="002669CC"/>
    <w:rsid w:val="002C439F"/>
    <w:rsid w:val="002E341C"/>
    <w:rsid w:val="002E5BE5"/>
    <w:rsid w:val="002E7B21"/>
    <w:rsid w:val="002F2876"/>
    <w:rsid w:val="002F3B48"/>
    <w:rsid w:val="002F5057"/>
    <w:rsid w:val="00315FAC"/>
    <w:rsid w:val="003224F2"/>
    <w:rsid w:val="00342A65"/>
    <w:rsid w:val="00350D3D"/>
    <w:rsid w:val="00353050"/>
    <w:rsid w:val="00355F4F"/>
    <w:rsid w:val="0036063B"/>
    <w:rsid w:val="0037426B"/>
    <w:rsid w:val="003904C4"/>
    <w:rsid w:val="00394AE6"/>
    <w:rsid w:val="00396A7D"/>
    <w:rsid w:val="00397823"/>
    <w:rsid w:val="003A559A"/>
    <w:rsid w:val="003C4EA5"/>
    <w:rsid w:val="003D79C2"/>
    <w:rsid w:val="003F685C"/>
    <w:rsid w:val="00401314"/>
    <w:rsid w:val="00405BE4"/>
    <w:rsid w:val="00435A68"/>
    <w:rsid w:val="00436547"/>
    <w:rsid w:val="00441D72"/>
    <w:rsid w:val="0044422A"/>
    <w:rsid w:val="00464B0A"/>
    <w:rsid w:val="004961AD"/>
    <w:rsid w:val="004E1D44"/>
    <w:rsid w:val="004E33B7"/>
    <w:rsid w:val="004E54A5"/>
    <w:rsid w:val="004E6FC0"/>
    <w:rsid w:val="00504A04"/>
    <w:rsid w:val="00523AF0"/>
    <w:rsid w:val="005252FE"/>
    <w:rsid w:val="005402EB"/>
    <w:rsid w:val="005850FB"/>
    <w:rsid w:val="005D67B6"/>
    <w:rsid w:val="005E2B4F"/>
    <w:rsid w:val="00600958"/>
    <w:rsid w:val="00620F10"/>
    <w:rsid w:val="00630334"/>
    <w:rsid w:val="00635407"/>
    <w:rsid w:val="006638D2"/>
    <w:rsid w:val="00663E3F"/>
    <w:rsid w:val="006755DF"/>
    <w:rsid w:val="00696E0E"/>
    <w:rsid w:val="006C68B5"/>
    <w:rsid w:val="006C7F48"/>
    <w:rsid w:val="006E01AD"/>
    <w:rsid w:val="006E0F80"/>
    <w:rsid w:val="006F6D21"/>
    <w:rsid w:val="006F7085"/>
    <w:rsid w:val="007135BA"/>
    <w:rsid w:val="00726977"/>
    <w:rsid w:val="00742F2D"/>
    <w:rsid w:val="007524F7"/>
    <w:rsid w:val="00763F0E"/>
    <w:rsid w:val="007B1B85"/>
    <w:rsid w:val="007B7B48"/>
    <w:rsid w:val="008022C8"/>
    <w:rsid w:val="00804E25"/>
    <w:rsid w:val="00826E7C"/>
    <w:rsid w:val="00834F73"/>
    <w:rsid w:val="00836164"/>
    <w:rsid w:val="008473B0"/>
    <w:rsid w:val="00854897"/>
    <w:rsid w:val="00876534"/>
    <w:rsid w:val="00885E1C"/>
    <w:rsid w:val="00887950"/>
    <w:rsid w:val="00891F3F"/>
    <w:rsid w:val="00895105"/>
    <w:rsid w:val="008A022E"/>
    <w:rsid w:val="008C411B"/>
    <w:rsid w:val="008D2818"/>
    <w:rsid w:val="008F6ED3"/>
    <w:rsid w:val="0090507C"/>
    <w:rsid w:val="009208D0"/>
    <w:rsid w:val="00921BBC"/>
    <w:rsid w:val="009373C3"/>
    <w:rsid w:val="009512DA"/>
    <w:rsid w:val="009532FF"/>
    <w:rsid w:val="00954898"/>
    <w:rsid w:val="0095620C"/>
    <w:rsid w:val="0096518B"/>
    <w:rsid w:val="009B5E72"/>
    <w:rsid w:val="009D5B0F"/>
    <w:rsid w:val="009F5F0D"/>
    <w:rsid w:val="00A52571"/>
    <w:rsid w:val="00A56CE3"/>
    <w:rsid w:val="00A671A2"/>
    <w:rsid w:val="00A72258"/>
    <w:rsid w:val="00A72F27"/>
    <w:rsid w:val="00A94D07"/>
    <w:rsid w:val="00A96754"/>
    <w:rsid w:val="00AB4EBF"/>
    <w:rsid w:val="00AB5C5E"/>
    <w:rsid w:val="00AB7F46"/>
    <w:rsid w:val="00AC4EF1"/>
    <w:rsid w:val="00AD20E5"/>
    <w:rsid w:val="00AD31D4"/>
    <w:rsid w:val="00AF1180"/>
    <w:rsid w:val="00AF3AFD"/>
    <w:rsid w:val="00AF65AB"/>
    <w:rsid w:val="00B13CB2"/>
    <w:rsid w:val="00B33496"/>
    <w:rsid w:val="00B41702"/>
    <w:rsid w:val="00B6000C"/>
    <w:rsid w:val="00B821C8"/>
    <w:rsid w:val="00B95092"/>
    <w:rsid w:val="00B96BF0"/>
    <w:rsid w:val="00BC1786"/>
    <w:rsid w:val="00BD10FE"/>
    <w:rsid w:val="00BE4803"/>
    <w:rsid w:val="00BE5DE4"/>
    <w:rsid w:val="00C41D65"/>
    <w:rsid w:val="00C670AA"/>
    <w:rsid w:val="00C77D1F"/>
    <w:rsid w:val="00C82327"/>
    <w:rsid w:val="00C960E7"/>
    <w:rsid w:val="00CC0982"/>
    <w:rsid w:val="00CF2592"/>
    <w:rsid w:val="00CF4279"/>
    <w:rsid w:val="00D11776"/>
    <w:rsid w:val="00D25E3B"/>
    <w:rsid w:val="00D26C0B"/>
    <w:rsid w:val="00D40CC8"/>
    <w:rsid w:val="00D543E8"/>
    <w:rsid w:val="00D622C1"/>
    <w:rsid w:val="00D70D36"/>
    <w:rsid w:val="00D77D73"/>
    <w:rsid w:val="00D85637"/>
    <w:rsid w:val="00D91028"/>
    <w:rsid w:val="00D94AD2"/>
    <w:rsid w:val="00DA0D1F"/>
    <w:rsid w:val="00DB2F8A"/>
    <w:rsid w:val="00DB736F"/>
    <w:rsid w:val="00E00E1B"/>
    <w:rsid w:val="00E07003"/>
    <w:rsid w:val="00E14D42"/>
    <w:rsid w:val="00E173AC"/>
    <w:rsid w:val="00E32B19"/>
    <w:rsid w:val="00E33EA7"/>
    <w:rsid w:val="00E54728"/>
    <w:rsid w:val="00E620C4"/>
    <w:rsid w:val="00E7337F"/>
    <w:rsid w:val="00E9079D"/>
    <w:rsid w:val="00E955B5"/>
    <w:rsid w:val="00EA12FE"/>
    <w:rsid w:val="00EB18C9"/>
    <w:rsid w:val="00EC22FF"/>
    <w:rsid w:val="00F3550D"/>
    <w:rsid w:val="00F415DB"/>
    <w:rsid w:val="00F508EB"/>
    <w:rsid w:val="00F566CA"/>
    <w:rsid w:val="00F6638A"/>
    <w:rsid w:val="00F776E7"/>
    <w:rsid w:val="00F95701"/>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E8BE"/>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 w:type="character" w:styleId="a6">
    <w:name w:val="Placeholder Text"/>
    <w:basedOn w:val="a0"/>
    <w:uiPriority w:val="99"/>
    <w:semiHidden/>
    <w:rsid w:val="00D622C1"/>
    <w:rPr>
      <w:color w:val="808080"/>
    </w:rPr>
  </w:style>
  <w:style w:type="paragraph" w:styleId="HTML">
    <w:name w:val="HTML Preformatted"/>
    <w:basedOn w:val="a"/>
    <w:link w:val="HTMLChar"/>
    <w:uiPriority w:val="99"/>
    <w:unhideWhenUsed/>
    <w:rsid w:val="000121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12130"/>
    <w:rPr>
      <w:rFonts w:ascii="宋体" w:eastAsia="宋体" w:hAnsi="宋体" w:cs="宋体"/>
      <w:kern w:val="0"/>
      <w:sz w:val="24"/>
      <w:szCs w:val="24"/>
    </w:rPr>
  </w:style>
  <w:style w:type="paragraph" w:styleId="a7">
    <w:name w:val="Balloon Text"/>
    <w:basedOn w:val="a"/>
    <w:link w:val="Char1"/>
    <w:uiPriority w:val="99"/>
    <w:semiHidden/>
    <w:unhideWhenUsed/>
    <w:rsid w:val="0008533E"/>
    <w:pPr>
      <w:spacing w:line="240" w:lineRule="auto"/>
    </w:pPr>
    <w:rPr>
      <w:sz w:val="18"/>
      <w:szCs w:val="18"/>
    </w:rPr>
  </w:style>
  <w:style w:type="character" w:customStyle="1" w:styleId="Char1">
    <w:name w:val="批注框文本 Char"/>
    <w:basedOn w:val="a0"/>
    <w:link w:val="a7"/>
    <w:uiPriority w:val="99"/>
    <w:semiHidden/>
    <w:rsid w:val="0008533E"/>
    <w:rPr>
      <w:sz w:val="18"/>
      <w:szCs w:val="18"/>
    </w:rPr>
  </w:style>
  <w:style w:type="character" w:styleId="a8">
    <w:name w:val="annotation reference"/>
    <w:basedOn w:val="a0"/>
    <w:uiPriority w:val="99"/>
    <w:semiHidden/>
    <w:unhideWhenUsed/>
    <w:rsid w:val="00EC22FF"/>
    <w:rPr>
      <w:sz w:val="21"/>
      <w:szCs w:val="21"/>
    </w:rPr>
  </w:style>
  <w:style w:type="paragraph" w:styleId="a9">
    <w:name w:val="annotation text"/>
    <w:basedOn w:val="a"/>
    <w:link w:val="Char2"/>
    <w:uiPriority w:val="99"/>
    <w:semiHidden/>
    <w:unhideWhenUsed/>
    <w:rsid w:val="00EC22FF"/>
    <w:pPr>
      <w:jc w:val="left"/>
    </w:pPr>
  </w:style>
  <w:style w:type="character" w:customStyle="1" w:styleId="Char2">
    <w:name w:val="批注文字 Char"/>
    <w:basedOn w:val="a0"/>
    <w:link w:val="a9"/>
    <w:uiPriority w:val="99"/>
    <w:semiHidden/>
    <w:rsid w:val="00EC22FF"/>
  </w:style>
  <w:style w:type="paragraph" w:styleId="aa">
    <w:name w:val="annotation subject"/>
    <w:basedOn w:val="a9"/>
    <w:next w:val="a9"/>
    <w:link w:val="Char3"/>
    <w:uiPriority w:val="99"/>
    <w:semiHidden/>
    <w:unhideWhenUsed/>
    <w:rsid w:val="00EC22FF"/>
    <w:rPr>
      <w:b/>
      <w:bCs/>
    </w:rPr>
  </w:style>
  <w:style w:type="character" w:customStyle="1" w:styleId="Char3">
    <w:name w:val="批注主题 Char"/>
    <w:basedOn w:val="Char2"/>
    <w:link w:val="aa"/>
    <w:uiPriority w:val="99"/>
    <w:semiHidden/>
    <w:rsid w:val="00EC2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7368">
      <w:bodyDiv w:val="1"/>
      <w:marLeft w:val="0"/>
      <w:marRight w:val="0"/>
      <w:marTop w:val="0"/>
      <w:marBottom w:val="0"/>
      <w:divBdr>
        <w:top w:val="none" w:sz="0" w:space="0" w:color="auto"/>
        <w:left w:val="none" w:sz="0" w:space="0" w:color="auto"/>
        <w:bottom w:val="none" w:sz="0" w:space="0" w:color="auto"/>
        <w:right w:val="none" w:sz="0" w:space="0" w:color="auto"/>
      </w:divBdr>
    </w:div>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053195465">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 w:id="1696493675">
      <w:bodyDiv w:val="1"/>
      <w:marLeft w:val="0"/>
      <w:marRight w:val="0"/>
      <w:marTop w:val="0"/>
      <w:marBottom w:val="0"/>
      <w:divBdr>
        <w:top w:val="none" w:sz="0" w:space="0" w:color="auto"/>
        <w:left w:val="none" w:sz="0" w:space="0" w:color="auto"/>
        <w:bottom w:val="none" w:sz="0" w:space="0" w:color="auto"/>
        <w:right w:val="none" w:sz="0" w:space="0" w:color="auto"/>
      </w:divBdr>
    </w:div>
    <w:div w:id="19862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zzy</cp:lastModifiedBy>
  <cp:revision>16</cp:revision>
  <cp:lastPrinted>2017-12-05T07:08:00Z</cp:lastPrinted>
  <dcterms:created xsi:type="dcterms:W3CDTF">2017-12-05T12:50:00Z</dcterms:created>
  <dcterms:modified xsi:type="dcterms:W3CDTF">2017-12-05T13:26:00Z</dcterms:modified>
</cp:coreProperties>
</file>